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5C91F6" w14:textId="4FED422A" w:rsidR="009D5ED9" w:rsidRPr="00A726F1" w:rsidRDefault="009D5ED9" w:rsidP="009D5ED9">
      <w:pPr>
        <w:spacing w:after="0"/>
        <w:rPr>
          <w:rFonts w:ascii="Times New Roman" w:hAnsi="Times New Roman"/>
        </w:rPr>
      </w:pPr>
      <w:r w:rsidRPr="00A726F1">
        <w:rPr>
          <w:rFonts w:ascii="Times New Roman" w:hAnsi="Times New Roman"/>
        </w:rPr>
        <w:t>Policy Title:</w:t>
      </w:r>
      <w:r w:rsidRPr="00A726F1">
        <w:rPr>
          <w:rFonts w:ascii="Times New Roman" w:hAnsi="Times New Roman"/>
        </w:rPr>
        <w:tab/>
      </w:r>
      <w:r w:rsidRPr="00A726F1">
        <w:rPr>
          <w:rFonts w:ascii="Times New Roman" w:hAnsi="Times New Roman"/>
        </w:rPr>
        <w:tab/>
      </w:r>
      <w:r w:rsidRPr="00A726F1">
        <w:rPr>
          <w:rFonts w:ascii="Times New Roman" w:hAnsi="Times New Roman"/>
        </w:rPr>
        <w:tab/>
      </w:r>
      <w:r w:rsidR="00654098" w:rsidRPr="00A726F1">
        <w:rPr>
          <w:rFonts w:ascii="Times New Roman" w:hAnsi="Times New Roman"/>
        </w:rPr>
        <w:t>Cloud Service Provider Security Standard</w:t>
      </w:r>
    </w:p>
    <w:p w14:paraId="64B36D47" w14:textId="2EB75B09" w:rsidR="009D5ED9" w:rsidRPr="00A726F1" w:rsidRDefault="009D5ED9" w:rsidP="009D5ED9">
      <w:pPr>
        <w:spacing w:after="0"/>
        <w:rPr>
          <w:rFonts w:ascii="Times New Roman" w:hAnsi="Times New Roman"/>
        </w:rPr>
      </w:pPr>
      <w:r w:rsidRPr="00A726F1">
        <w:rPr>
          <w:rFonts w:ascii="Times New Roman" w:hAnsi="Times New Roman"/>
        </w:rPr>
        <w:t>Approved by:</w:t>
      </w:r>
      <w:r w:rsidR="00654098" w:rsidRPr="00A726F1">
        <w:rPr>
          <w:rFonts w:ascii="Times New Roman" w:hAnsi="Times New Roman"/>
        </w:rPr>
        <w:tab/>
      </w:r>
      <w:r w:rsidR="00654098" w:rsidRPr="00A726F1">
        <w:rPr>
          <w:rFonts w:ascii="Times New Roman" w:hAnsi="Times New Roman"/>
        </w:rPr>
        <w:tab/>
      </w:r>
      <w:r w:rsidR="00654098" w:rsidRPr="00A726F1">
        <w:rPr>
          <w:rFonts w:ascii="Times New Roman" w:hAnsi="Times New Roman"/>
        </w:rPr>
        <w:tab/>
        <w:t>Chief Information Officer</w:t>
      </w:r>
    </w:p>
    <w:p w14:paraId="5027D959" w14:textId="5557F64C" w:rsidR="009D5ED9" w:rsidRPr="00A726F1" w:rsidRDefault="009D5ED9" w:rsidP="009D5ED9">
      <w:pPr>
        <w:spacing w:after="0"/>
        <w:rPr>
          <w:rFonts w:ascii="Times New Roman" w:hAnsi="Times New Roman"/>
        </w:rPr>
      </w:pPr>
      <w:r w:rsidRPr="00A726F1">
        <w:rPr>
          <w:rFonts w:ascii="Times New Roman" w:hAnsi="Times New Roman"/>
        </w:rPr>
        <w:t>Approval Date:</w:t>
      </w:r>
      <w:r w:rsidR="00654098" w:rsidRPr="00A726F1">
        <w:rPr>
          <w:rFonts w:ascii="Times New Roman" w:hAnsi="Times New Roman"/>
        </w:rPr>
        <w:tab/>
      </w:r>
      <w:r w:rsidR="00654098" w:rsidRPr="00A726F1">
        <w:rPr>
          <w:rFonts w:ascii="Times New Roman" w:hAnsi="Times New Roman"/>
        </w:rPr>
        <w:tab/>
      </w:r>
      <w:r w:rsidR="00654098" w:rsidRPr="00A726F1">
        <w:rPr>
          <w:rFonts w:ascii="Times New Roman" w:hAnsi="Times New Roman"/>
        </w:rPr>
        <w:tab/>
        <w:t>11/</w:t>
      </w:r>
      <w:del w:id="0" w:author="Hayes, Lara" w:date="2021-11-16T11:30:00Z">
        <w:r w:rsidR="00654098" w:rsidRPr="00A726F1" w:rsidDel="00FC3404">
          <w:rPr>
            <w:rFonts w:ascii="Times New Roman" w:hAnsi="Times New Roman"/>
          </w:rPr>
          <w:delText>15</w:delText>
        </w:r>
      </w:del>
      <w:ins w:id="1" w:author="Hayes, Lara" w:date="2021-11-16T11:30:00Z">
        <w:r w:rsidR="00FC3404">
          <w:rPr>
            <w:rFonts w:ascii="Times New Roman" w:hAnsi="Times New Roman"/>
          </w:rPr>
          <w:t>3</w:t>
        </w:r>
      </w:ins>
      <w:ins w:id="2" w:author="Hayes, Lara" w:date="2021-11-16T11:31:00Z">
        <w:r w:rsidR="00FC3404">
          <w:rPr>
            <w:rFonts w:ascii="Times New Roman" w:hAnsi="Times New Roman"/>
          </w:rPr>
          <w:t>0</w:t>
        </w:r>
      </w:ins>
      <w:r w:rsidR="00654098" w:rsidRPr="00A726F1">
        <w:rPr>
          <w:rFonts w:ascii="Times New Roman" w:hAnsi="Times New Roman"/>
        </w:rPr>
        <w:t>/2021</w:t>
      </w:r>
    </w:p>
    <w:p w14:paraId="7EAB34FA" w14:textId="5C9687DA" w:rsidR="0031499E" w:rsidRPr="00A726F1" w:rsidRDefault="0031499E" w:rsidP="009D5ED9">
      <w:pPr>
        <w:spacing w:after="0"/>
        <w:rPr>
          <w:rFonts w:ascii="Times New Roman" w:hAnsi="Times New Roman"/>
        </w:rPr>
      </w:pPr>
      <w:r w:rsidRPr="00A726F1">
        <w:rPr>
          <w:rFonts w:ascii="Times New Roman" w:hAnsi="Times New Roman"/>
        </w:rPr>
        <w:t>Next Review Date:</w:t>
      </w:r>
      <w:r w:rsidR="00654098" w:rsidRPr="00A726F1">
        <w:rPr>
          <w:rFonts w:ascii="Times New Roman" w:hAnsi="Times New Roman"/>
        </w:rPr>
        <w:tab/>
      </w:r>
      <w:r w:rsidR="00654098" w:rsidRPr="00A726F1">
        <w:rPr>
          <w:rFonts w:ascii="Times New Roman" w:hAnsi="Times New Roman"/>
        </w:rPr>
        <w:tab/>
        <w:t>11/</w:t>
      </w:r>
      <w:del w:id="3" w:author="Hayes, Lara" w:date="2021-11-16T11:31:00Z">
        <w:r w:rsidR="00654098" w:rsidRPr="00A726F1" w:rsidDel="00FC3404">
          <w:rPr>
            <w:rFonts w:ascii="Times New Roman" w:hAnsi="Times New Roman"/>
          </w:rPr>
          <w:delText>15</w:delText>
        </w:r>
      </w:del>
      <w:ins w:id="4" w:author="Hayes, Lara" w:date="2021-11-16T11:31:00Z">
        <w:r w:rsidR="00FC3404">
          <w:rPr>
            <w:rFonts w:ascii="Times New Roman" w:hAnsi="Times New Roman"/>
          </w:rPr>
          <w:t>30</w:t>
        </w:r>
      </w:ins>
      <w:r w:rsidR="00654098" w:rsidRPr="00A726F1">
        <w:rPr>
          <w:rFonts w:ascii="Times New Roman" w:hAnsi="Times New Roman"/>
        </w:rPr>
        <w:t>/2022</w:t>
      </w:r>
    </w:p>
    <w:p w14:paraId="6D517DF4" w14:textId="4784AF83" w:rsidR="009D5ED9" w:rsidRPr="00A726F1" w:rsidRDefault="009D5ED9" w:rsidP="009D5ED9">
      <w:pPr>
        <w:spacing w:after="0"/>
        <w:rPr>
          <w:rFonts w:ascii="Times New Roman" w:hAnsi="Times New Roman"/>
        </w:rPr>
      </w:pPr>
      <w:r w:rsidRPr="00A726F1">
        <w:rPr>
          <w:rFonts w:ascii="Times New Roman" w:hAnsi="Times New Roman"/>
        </w:rPr>
        <w:t>Effective Date:</w:t>
      </w:r>
      <w:r w:rsidR="00654098" w:rsidRPr="00A726F1">
        <w:rPr>
          <w:rFonts w:ascii="Times New Roman" w:hAnsi="Times New Roman"/>
        </w:rPr>
        <w:tab/>
      </w:r>
      <w:r w:rsidR="00654098" w:rsidRPr="00A726F1">
        <w:rPr>
          <w:rFonts w:ascii="Times New Roman" w:hAnsi="Times New Roman"/>
        </w:rPr>
        <w:tab/>
      </w:r>
      <w:r w:rsidR="00654098" w:rsidRPr="00A726F1">
        <w:rPr>
          <w:rFonts w:ascii="Times New Roman" w:hAnsi="Times New Roman"/>
        </w:rPr>
        <w:tab/>
        <w:t>11/</w:t>
      </w:r>
      <w:del w:id="5" w:author="Hayes, Lara" w:date="2021-11-16T11:31:00Z">
        <w:r w:rsidR="00654098" w:rsidRPr="00A726F1" w:rsidDel="00FC3404">
          <w:rPr>
            <w:rFonts w:ascii="Times New Roman" w:hAnsi="Times New Roman"/>
          </w:rPr>
          <w:delText>15</w:delText>
        </w:r>
      </w:del>
      <w:ins w:id="6" w:author="Hayes, Lara" w:date="2021-11-16T11:31:00Z">
        <w:r w:rsidR="00FC3404">
          <w:rPr>
            <w:rFonts w:ascii="Times New Roman" w:hAnsi="Times New Roman"/>
          </w:rPr>
          <w:t>30</w:t>
        </w:r>
      </w:ins>
      <w:r w:rsidR="00654098" w:rsidRPr="00A726F1">
        <w:rPr>
          <w:rFonts w:ascii="Times New Roman" w:hAnsi="Times New Roman"/>
        </w:rPr>
        <w:t>/2021</w:t>
      </w:r>
    </w:p>
    <w:p w14:paraId="1CCE524F" w14:textId="57617EF8" w:rsidR="009D5ED9" w:rsidRPr="00A726F1" w:rsidRDefault="009D5ED9" w:rsidP="009D5ED9">
      <w:pPr>
        <w:spacing w:after="0"/>
        <w:rPr>
          <w:rFonts w:ascii="Times New Roman" w:hAnsi="Times New Roman"/>
        </w:rPr>
      </w:pPr>
      <w:r w:rsidRPr="00A726F1">
        <w:rPr>
          <w:rFonts w:ascii="Times New Roman" w:hAnsi="Times New Roman"/>
        </w:rPr>
        <w:t>Policy Number:</w:t>
      </w:r>
    </w:p>
    <w:p w14:paraId="5250DE2A" w14:textId="477DE9B3" w:rsidR="009D5ED9" w:rsidRPr="00A726F1" w:rsidRDefault="009D5ED9" w:rsidP="009D5ED9">
      <w:pPr>
        <w:spacing w:after="0"/>
        <w:rPr>
          <w:rFonts w:ascii="Times New Roman" w:hAnsi="Times New Roman"/>
        </w:rPr>
      </w:pPr>
      <w:r w:rsidRPr="00A726F1">
        <w:rPr>
          <w:rFonts w:ascii="Times New Roman" w:hAnsi="Times New Roman"/>
        </w:rPr>
        <w:t>Supersedes:</w:t>
      </w:r>
    </w:p>
    <w:p w14:paraId="447B4D12" w14:textId="5A9BAD28" w:rsidR="009D5ED9" w:rsidRPr="00A726F1" w:rsidRDefault="009D5ED9" w:rsidP="009D5ED9">
      <w:pPr>
        <w:spacing w:after="0"/>
        <w:rPr>
          <w:rFonts w:ascii="Times New Roman" w:hAnsi="Times New Roman"/>
        </w:rPr>
      </w:pPr>
      <w:r w:rsidRPr="00A726F1">
        <w:rPr>
          <w:rFonts w:ascii="Times New Roman" w:hAnsi="Times New Roman"/>
        </w:rPr>
        <w:t>Originating Department:</w:t>
      </w:r>
      <w:r w:rsidR="00CB00AE" w:rsidRPr="00A726F1">
        <w:rPr>
          <w:rFonts w:ascii="Times New Roman" w:hAnsi="Times New Roman"/>
        </w:rPr>
        <w:tab/>
        <w:t>I&amp;T</w:t>
      </w:r>
    </w:p>
    <w:p w14:paraId="1373655B" w14:textId="73B7F341" w:rsidR="009D5ED9" w:rsidRPr="00A726F1" w:rsidRDefault="009D5ED9" w:rsidP="009D5ED9">
      <w:pPr>
        <w:spacing w:after="0"/>
        <w:rPr>
          <w:rFonts w:ascii="Times New Roman" w:hAnsi="Times New Roman"/>
        </w:rPr>
      </w:pPr>
      <w:r w:rsidRPr="00A726F1">
        <w:rPr>
          <w:rFonts w:ascii="Times New Roman" w:hAnsi="Times New Roman"/>
        </w:rPr>
        <w:t>Contributing Departments:</w:t>
      </w:r>
      <w:r w:rsidR="00CB00AE" w:rsidRPr="00A726F1">
        <w:rPr>
          <w:rFonts w:ascii="Times New Roman" w:hAnsi="Times New Roman"/>
        </w:rPr>
        <w:tab/>
      </w:r>
      <w:bookmarkStart w:id="7" w:name="_Hlk83645684"/>
      <w:r w:rsidR="00CB00AE" w:rsidRPr="00A726F1">
        <w:rPr>
          <w:rFonts w:ascii="Times New Roman" w:hAnsi="Times New Roman"/>
        </w:rPr>
        <w:t>Information Security</w:t>
      </w:r>
      <w:bookmarkEnd w:id="7"/>
    </w:p>
    <w:p w14:paraId="15380A18" w14:textId="565B6FC3" w:rsidR="009D5ED9" w:rsidRPr="00A726F1" w:rsidRDefault="009D5ED9" w:rsidP="009D5ED9">
      <w:pPr>
        <w:spacing w:after="0"/>
        <w:rPr>
          <w:rFonts w:ascii="Times New Roman" w:hAnsi="Times New Roman"/>
        </w:rPr>
      </w:pPr>
      <w:r w:rsidRPr="00A726F1">
        <w:rPr>
          <w:rFonts w:ascii="Times New Roman" w:hAnsi="Times New Roman"/>
        </w:rPr>
        <w:t>Manual:</w:t>
      </w:r>
      <w:r w:rsidR="00CB00AE" w:rsidRPr="00A726F1">
        <w:rPr>
          <w:rFonts w:ascii="Times New Roman" w:hAnsi="Times New Roman"/>
        </w:rPr>
        <w:tab/>
      </w:r>
      <w:r w:rsidR="00CB00AE" w:rsidRPr="00A726F1">
        <w:rPr>
          <w:rFonts w:ascii="Times New Roman" w:hAnsi="Times New Roman"/>
        </w:rPr>
        <w:tab/>
      </w:r>
      <w:r w:rsidR="00CB00AE" w:rsidRPr="00A726F1">
        <w:rPr>
          <w:rFonts w:ascii="Times New Roman" w:hAnsi="Times New Roman"/>
        </w:rPr>
        <w:tab/>
      </w:r>
      <w:bookmarkStart w:id="8" w:name="_Hlk83645694"/>
      <w:r w:rsidR="00BB1BE3" w:rsidRPr="00A726F1">
        <w:rPr>
          <w:rFonts w:ascii="Times New Roman" w:hAnsi="Times New Roman"/>
        </w:rPr>
        <w:t>Information Technology Manual</w:t>
      </w:r>
      <w:bookmarkEnd w:id="8"/>
    </w:p>
    <w:p w14:paraId="758446AB" w14:textId="350FF100" w:rsidR="009D5ED9" w:rsidRPr="00A726F1" w:rsidRDefault="009D5ED9" w:rsidP="009D5ED9">
      <w:pPr>
        <w:spacing w:after="0"/>
        <w:rPr>
          <w:rFonts w:ascii="Times New Roman" w:hAnsi="Times New Roman"/>
        </w:rPr>
      </w:pPr>
      <w:r w:rsidRPr="00A726F1">
        <w:rPr>
          <w:rFonts w:ascii="Times New Roman" w:hAnsi="Times New Roman"/>
        </w:rPr>
        <w:t>Section:</w:t>
      </w:r>
    </w:p>
    <w:p w14:paraId="3F9D700E" w14:textId="09AC2A72" w:rsidR="009D5ED9" w:rsidRPr="00A726F1" w:rsidRDefault="009D5ED9" w:rsidP="009D5ED9">
      <w:pPr>
        <w:spacing w:after="0"/>
        <w:rPr>
          <w:rFonts w:ascii="Times New Roman" w:hAnsi="Times New Roman"/>
        </w:rPr>
      </w:pPr>
      <w:r w:rsidRPr="00A726F1">
        <w:rPr>
          <w:rFonts w:ascii="Times New Roman" w:hAnsi="Times New Roman"/>
        </w:rPr>
        <w:t>Revision:</w:t>
      </w:r>
      <w:r w:rsidRPr="00A726F1">
        <w:rPr>
          <w:rFonts w:ascii="Times New Roman" w:hAnsi="Times New Roman"/>
        </w:rPr>
        <w:tab/>
      </w:r>
      <w:r w:rsidRPr="00A726F1">
        <w:rPr>
          <w:rFonts w:ascii="Times New Roman" w:hAnsi="Times New Roman"/>
        </w:rPr>
        <w:tab/>
      </w:r>
      <w:r w:rsidRPr="00A726F1">
        <w:rPr>
          <w:rFonts w:ascii="Times New Roman" w:hAnsi="Times New Roman"/>
        </w:rPr>
        <w:tab/>
        <w:t>1</w:t>
      </w:r>
    </w:p>
    <w:p w14:paraId="10E40FA1" w14:textId="4B8BBFF9" w:rsidR="009D5ED9" w:rsidRPr="00A726F1" w:rsidRDefault="009D5ED9" w:rsidP="009D5ED9">
      <w:pPr>
        <w:pStyle w:val="ListParagraph"/>
        <w:ind w:left="1080"/>
        <w:rPr>
          <w:rFonts w:ascii="Times New Roman" w:hAnsi="Times New Roman"/>
        </w:rPr>
      </w:pPr>
    </w:p>
    <w:p w14:paraId="237BF77E" w14:textId="77777777" w:rsidR="00654098" w:rsidRPr="00A726F1" w:rsidRDefault="00654098" w:rsidP="00654098">
      <w:pPr>
        <w:pStyle w:val="ListParagraph"/>
        <w:ind w:left="0"/>
        <w:rPr>
          <w:rFonts w:ascii="Times New Roman" w:hAnsi="Times New Roman"/>
        </w:rPr>
      </w:pPr>
      <w:r w:rsidRPr="00A726F1">
        <w:rPr>
          <w:rFonts w:ascii="Times New Roman" w:hAnsi="Times New Roman"/>
        </w:rPr>
        <w:t>Table of Contents</w:t>
      </w:r>
    </w:p>
    <w:p w14:paraId="65D27470" w14:textId="77777777" w:rsidR="00654098" w:rsidRPr="00A726F1" w:rsidRDefault="00654098" w:rsidP="00654098">
      <w:pPr>
        <w:pStyle w:val="ListParagraph"/>
        <w:ind w:left="0"/>
        <w:rPr>
          <w:rFonts w:ascii="Times New Roman" w:hAnsi="Times New Roman"/>
        </w:rPr>
      </w:pPr>
    </w:p>
    <w:p w14:paraId="55C9DA75" w14:textId="53B57F9B" w:rsidR="00654098" w:rsidRPr="00A726F1" w:rsidRDefault="00654098" w:rsidP="00654098">
      <w:pPr>
        <w:pStyle w:val="ListParagraph"/>
        <w:ind w:left="0"/>
        <w:rPr>
          <w:rFonts w:ascii="Times New Roman" w:hAnsi="Times New Roman"/>
        </w:rPr>
      </w:pPr>
      <w:bookmarkStart w:id="9" w:name="_Hlk86218657"/>
      <w:r w:rsidRPr="00A726F1">
        <w:rPr>
          <w:rFonts w:ascii="Times New Roman" w:hAnsi="Times New Roman"/>
        </w:rPr>
        <w:t>I.</w:t>
      </w:r>
      <w:r w:rsidRPr="00A726F1">
        <w:rPr>
          <w:rFonts w:ascii="Times New Roman" w:hAnsi="Times New Roman"/>
        </w:rPr>
        <w:tab/>
        <w:t>Standard    1</w:t>
      </w:r>
    </w:p>
    <w:p w14:paraId="3BCE9851" w14:textId="53DBCCD2" w:rsidR="00654098" w:rsidRPr="00A726F1" w:rsidRDefault="00654098" w:rsidP="00654098">
      <w:pPr>
        <w:pStyle w:val="ListParagraph"/>
        <w:ind w:left="0"/>
        <w:rPr>
          <w:rFonts w:ascii="Times New Roman" w:hAnsi="Times New Roman"/>
        </w:rPr>
      </w:pPr>
      <w:r w:rsidRPr="00A726F1">
        <w:rPr>
          <w:rFonts w:ascii="Times New Roman" w:hAnsi="Times New Roman"/>
        </w:rPr>
        <w:t>II.</w:t>
      </w:r>
      <w:r w:rsidRPr="00A726F1">
        <w:rPr>
          <w:rFonts w:ascii="Times New Roman" w:hAnsi="Times New Roman"/>
        </w:rPr>
        <w:tab/>
        <w:t>Purpose    1</w:t>
      </w:r>
    </w:p>
    <w:p w14:paraId="7FB61EC8" w14:textId="7532C46D" w:rsidR="00654098" w:rsidRPr="00A726F1" w:rsidRDefault="00654098" w:rsidP="00654098">
      <w:pPr>
        <w:pStyle w:val="ListParagraph"/>
        <w:ind w:left="0"/>
        <w:rPr>
          <w:rFonts w:ascii="Times New Roman" w:hAnsi="Times New Roman"/>
        </w:rPr>
      </w:pPr>
      <w:r w:rsidRPr="00A726F1">
        <w:rPr>
          <w:rFonts w:ascii="Times New Roman" w:hAnsi="Times New Roman"/>
        </w:rPr>
        <w:t>III.</w:t>
      </w:r>
      <w:r w:rsidRPr="00A726F1">
        <w:rPr>
          <w:rFonts w:ascii="Times New Roman" w:hAnsi="Times New Roman"/>
        </w:rPr>
        <w:tab/>
        <w:t>Scope    1</w:t>
      </w:r>
    </w:p>
    <w:p w14:paraId="08C7EA2D" w14:textId="422F950B" w:rsidR="00654098" w:rsidRPr="00A726F1" w:rsidRDefault="00654098" w:rsidP="00654098">
      <w:pPr>
        <w:pStyle w:val="ListParagraph"/>
        <w:ind w:left="0"/>
        <w:rPr>
          <w:rFonts w:ascii="Times New Roman" w:hAnsi="Times New Roman"/>
        </w:rPr>
      </w:pPr>
      <w:r w:rsidRPr="00A726F1">
        <w:rPr>
          <w:rFonts w:ascii="Times New Roman" w:hAnsi="Times New Roman"/>
        </w:rPr>
        <w:t>IV.</w:t>
      </w:r>
      <w:r w:rsidRPr="00A726F1">
        <w:rPr>
          <w:rFonts w:ascii="Times New Roman" w:hAnsi="Times New Roman"/>
        </w:rPr>
        <w:tab/>
        <w:t>Standard Details    1</w:t>
      </w:r>
    </w:p>
    <w:p w14:paraId="786F7C36" w14:textId="4908CED9" w:rsidR="00654098" w:rsidRPr="00A726F1" w:rsidRDefault="00654098" w:rsidP="00654098">
      <w:pPr>
        <w:pStyle w:val="ListParagraph"/>
        <w:ind w:left="0"/>
        <w:rPr>
          <w:rFonts w:ascii="Times New Roman" w:hAnsi="Times New Roman"/>
        </w:rPr>
      </w:pPr>
      <w:r w:rsidRPr="00A726F1">
        <w:rPr>
          <w:rFonts w:ascii="Times New Roman" w:hAnsi="Times New Roman"/>
        </w:rPr>
        <w:t>A.</w:t>
      </w:r>
      <w:r w:rsidRPr="00A726F1">
        <w:rPr>
          <w:rFonts w:ascii="Times New Roman" w:hAnsi="Times New Roman"/>
        </w:rPr>
        <w:tab/>
        <w:t>General Cloud Security Standards    1</w:t>
      </w:r>
    </w:p>
    <w:p w14:paraId="67FD28D6" w14:textId="1CF5A4F6" w:rsidR="00654098" w:rsidRPr="00A726F1" w:rsidRDefault="00654098" w:rsidP="00654098">
      <w:pPr>
        <w:pStyle w:val="ListParagraph"/>
        <w:ind w:left="0"/>
        <w:rPr>
          <w:rFonts w:ascii="Times New Roman" w:hAnsi="Times New Roman"/>
        </w:rPr>
      </w:pPr>
      <w:r w:rsidRPr="00A726F1">
        <w:rPr>
          <w:rFonts w:ascii="Times New Roman" w:hAnsi="Times New Roman"/>
        </w:rPr>
        <w:t>V.</w:t>
      </w:r>
      <w:r w:rsidRPr="00A726F1">
        <w:rPr>
          <w:rFonts w:ascii="Times New Roman" w:hAnsi="Times New Roman"/>
        </w:rPr>
        <w:tab/>
        <w:t>Definitions    7</w:t>
      </w:r>
    </w:p>
    <w:p w14:paraId="76149871" w14:textId="48428997" w:rsidR="00654098" w:rsidRPr="00A726F1" w:rsidRDefault="00654098" w:rsidP="00654098">
      <w:pPr>
        <w:pStyle w:val="ListParagraph"/>
        <w:ind w:left="0"/>
        <w:rPr>
          <w:rFonts w:ascii="Times New Roman" w:hAnsi="Times New Roman"/>
        </w:rPr>
      </w:pPr>
      <w:r w:rsidRPr="00A726F1">
        <w:rPr>
          <w:rFonts w:ascii="Times New Roman" w:hAnsi="Times New Roman"/>
        </w:rPr>
        <w:t>VI.</w:t>
      </w:r>
      <w:r w:rsidRPr="00A726F1">
        <w:rPr>
          <w:rFonts w:ascii="Times New Roman" w:hAnsi="Times New Roman"/>
        </w:rPr>
        <w:tab/>
        <w:t>Attachments    8</w:t>
      </w:r>
    </w:p>
    <w:p w14:paraId="0F292D2D" w14:textId="6854741D" w:rsidR="00654098" w:rsidRPr="00A726F1" w:rsidRDefault="00654098" w:rsidP="00654098">
      <w:pPr>
        <w:pStyle w:val="ListParagraph"/>
        <w:ind w:left="0"/>
        <w:rPr>
          <w:rFonts w:ascii="Times New Roman" w:hAnsi="Times New Roman"/>
        </w:rPr>
      </w:pPr>
      <w:r w:rsidRPr="00A726F1">
        <w:rPr>
          <w:rFonts w:ascii="Times New Roman" w:hAnsi="Times New Roman"/>
        </w:rPr>
        <w:t>VII.</w:t>
      </w:r>
      <w:r w:rsidRPr="00A726F1">
        <w:rPr>
          <w:rFonts w:ascii="Times New Roman" w:hAnsi="Times New Roman"/>
        </w:rPr>
        <w:tab/>
        <w:t>Related Policies &amp; References    8</w:t>
      </w:r>
    </w:p>
    <w:p w14:paraId="4B50844E" w14:textId="3A99121A" w:rsidR="00654098" w:rsidRPr="00A726F1" w:rsidRDefault="00654098" w:rsidP="00654098">
      <w:pPr>
        <w:pStyle w:val="ListParagraph"/>
        <w:ind w:left="0"/>
        <w:rPr>
          <w:rFonts w:ascii="Times New Roman" w:hAnsi="Times New Roman"/>
        </w:rPr>
      </w:pPr>
      <w:r w:rsidRPr="00A726F1">
        <w:rPr>
          <w:rFonts w:ascii="Times New Roman" w:hAnsi="Times New Roman"/>
        </w:rPr>
        <w:t>VIII.</w:t>
      </w:r>
      <w:r w:rsidRPr="00A726F1">
        <w:rPr>
          <w:rFonts w:ascii="Times New Roman" w:hAnsi="Times New Roman"/>
        </w:rPr>
        <w:tab/>
        <w:t>Version Control</w:t>
      </w:r>
      <w:r w:rsidRPr="00A726F1">
        <w:rPr>
          <w:rFonts w:ascii="Times New Roman" w:hAnsi="Times New Roman"/>
        </w:rPr>
        <w:tab/>
        <w:t xml:space="preserve">    8</w:t>
      </w:r>
    </w:p>
    <w:bookmarkEnd w:id="9"/>
    <w:p w14:paraId="1D5845B1" w14:textId="5E764D66" w:rsidR="00654098" w:rsidRPr="00A726F1" w:rsidRDefault="00654098" w:rsidP="00654098">
      <w:pPr>
        <w:pStyle w:val="ListParagraph"/>
        <w:ind w:left="0"/>
        <w:rPr>
          <w:rFonts w:ascii="Times New Roman" w:hAnsi="Times New Roman"/>
        </w:rPr>
      </w:pPr>
    </w:p>
    <w:p w14:paraId="7B84216F" w14:textId="77777777" w:rsidR="00654098" w:rsidRPr="00A726F1" w:rsidRDefault="00654098" w:rsidP="00654098">
      <w:pPr>
        <w:pStyle w:val="ListParagraph"/>
        <w:ind w:left="0"/>
        <w:rPr>
          <w:rFonts w:ascii="Times New Roman" w:hAnsi="Times New Roman"/>
        </w:rPr>
      </w:pPr>
    </w:p>
    <w:p w14:paraId="18C4592C" w14:textId="77777777" w:rsidR="00654098" w:rsidRPr="00A726F1" w:rsidRDefault="00654098" w:rsidP="00654098">
      <w:pPr>
        <w:pStyle w:val="Heading1"/>
        <w:ind w:left="0" w:firstLine="0"/>
        <w:rPr>
          <w:rFonts w:ascii="Times New Roman" w:hAnsi="Times New Roman"/>
          <w:color w:val="auto"/>
          <w:sz w:val="22"/>
          <w:szCs w:val="22"/>
        </w:rPr>
      </w:pPr>
      <w:bookmarkStart w:id="10" w:name="_Toc79666642"/>
      <w:bookmarkStart w:id="11" w:name="_Toc79666640"/>
      <w:r w:rsidRPr="00A726F1">
        <w:rPr>
          <w:rFonts w:ascii="Times New Roman" w:hAnsi="Times New Roman"/>
          <w:color w:val="auto"/>
          <w:sz w:val="22"/>
          <w:szCs w:val="22"/>
        </w:rPr>
        <w:t>Scope</w:t>
      </w:r>
      <w:bookmarkEnd w:id="10"/>
    </w:p>
    <w:p w14:paraId="3F9DB84A" w14:textId="0BF05CF0" w:rsidR="00654098" w:rsidRPr="00A726F1" w:rsidRDefault="00654098" w:rsidP="00654098">
      <w:pPr>
        <w:pStyle w:val="ListParagraph"/>
        <w:widowControl w:val="0"/>
        <w:spacing w:before="240" w:after="240"/>
        <w:ind w:left="1080"/>
        <w:contextualSpacing w:val="0"/>
        <w:rPr>
          <w:rFonts w:ascii="Times New Roman" w:hAnsi="Times New Roman"/>
        </w:rPr>
      </w:pPr>
      <w:r w:rsidRPr="00A726F1">
        <w:rPr>
          <w:rFonts w:ascii="Times New Roman" w:hAnsi="Times New Roman"/>
        </w:rPr>
        <w:t xml:space="preserve">This </w:t>
      </w:r>
      <w:r w:rsidRPr="00A726F1">
        <w:rPr>
          <w:rFonts w:ascii="Times New Roman" w:hAnsi="Times New Roman"/>
          <w:u w:val="single"/>
        </w:rPr>
        <w:t>Bon Secours Mercy Health</w:t>
      </w:r>
      <w:r w:rsidRPr="00A726F1">
        <w:rPr>
          <w:rFonts w:ascii="Times New Roman" w:hAnsi="Times New Roman"/>
        </w:rPr>
        <w:t xml:space="preserve"> (BSMH) Information &amp; Technology (I&amp;T) standard applies to all </w:t>
      </w:r>
      <w:r w:rsidRPr="00A726F1">
        <w:rPr>
          <w:rFonts w:ascii="Times New Roman" w:hAnsi="Times New Roman"/>
          <w:u w:val="single"/>
        </w:rPr>
        <w:t>workforce members</w:t>
      </w:r>
      <w:r w:rsidRPr="00A726F1">
        <w:rPr>
          <w:rFonts w:ascii="Times New Roman" w:hAnsi="Times New Roman"/>
        </w:rPr>
        <w:t xml:space="preserve"> and governs all data and systems (whether owned by or operated for BSMH business through contractual arrangements).</w:t>
      </w:r>
    </w:p>
    <w:p w14:paraId="1A5F6B1F" w14:textId="77777777" w:rsidR="00654098" w:rsidRPr="00A726F1" w:rsidRDefault="00654098" w:rsidP="00654098">
      <w:pPr>
        <w:pStyle w:val="Heading1"/>
        <w:ind w:left="0" w:firstLine="0"/>
        <w:rPr>
          <w:rFonts w:ascii="Times New Roman" w:hAnsi="Times New Roman"/>
          <w:color w:val="auto"/>
          <w:sz w:val="22"/>
          <w:szCs w:val="22"/>
        </w:rPr>
      </w:pPr>
      <w:r w:rsidRPr="00A726F1">
        <w:rPr>
          <w:rFonts w:ascii="Times New Roman" w:hAnsi="Times New Roman"/>
          <w:color w:val="auto"/>
          <w:sz w:val="22"/>
          <w:szCs w:val="22"/>
        </w:rPr>
        <w:t>Standard</w:t>
      </w:r>
      <w:bookmarkEnd w:id="11"/>
    </w:p>
    <w:p w14:paraId="599D3B7C" w14:textId="523C275D" w:rsidR="00654098" w:rsidRPr="00A726F1" w:rsidRDefault="00654098" w:rsidP="00654098">
      <w:pPr>
        <w:pStyle w:val="ListParagraph"/>
        <w:widowControl w:val="0"/>
        <w:spacing w:before="240" w:after="240"/>
        <w:ind w:left="1080"/>
        <w:contextualSpacing w:val="0"/>
        <w:rPr>
          <w:rFonts w:ascii="Times New Roman" w:hAnsi="Times New Roman"/>
        </w:rPr>
      </w:pPr>
      <w:r w:rsidRPr="00A726F1">
        <w:rPr>
          <w:rFonts w:ascii="Times New Roman" w:hAnsi="Times New Roman"/>
        </w:rPr>
        <w:t xml:space="preserve">BSMH must implement security controls on BSMH contracted </w:t>
      </w:r>
      <w:r w:rsidRPr="00A726F1">
        <w:rPr>
          <w:rFonts w:ascii="Times New Roman" w:hAnsi="Times New Roman"/>
          <w:u w:val="single"/>
        </w:rPr>
        <w:t>Cloud Platform Technologies</w:t>
      </w:r>
      <w:r w:rsidRPr="00A726F1">
        <w:rPr>
          <w:rFonts w:ascii="Times New Roman" w:hAnsi="Times New Roman"/>
        </w:rPr>
        <w:t xml:space="preserve"> (Cloud) that will be utilized by BSMH.</w:t>
      </w:r>
    </w:p>
    <w:p w14:paraId="7FFFD8DD" w14:textId="77777777" w:rsidR="00654098" w:rsidRPr="00A726F1" w:rsidRDefault="00654098" w:rsidP="00654098">
      <w:pPr>
        <w:pStyle w:val="Heading1"/>
        <w:ind w:left="0" w:firstLine="0"/>
        <w:rPr>
          <w:rFonts w:ascii="Times New Roman" w:hAnsi="Times New Roman"/>
          <w:color w:val="auto"/>
          <w:sz w:val="22"/>
          <w:szCs w:val="22"/>
        </w:rPr>
      </w:pPr>
      <w:bookmarkStart w:id="12" w:name="_Toc79666641"/>
      <w:r w:rsidRPr="00A726F1">
        <w:rPr>
          <w:rFonts w:ascii="Times New Roman" w:hAnsi="Times New Roman"/>
          <w:color w:val="auto"/>
          <w:sz w:val="22"/>
          <w:szCs w:val="22"/>
        </w:rPr>
        <w:t>Purpose</w:t>
      </w:r>
      <w:bookmarkEnd w:id="12"/>
    </w:p>
    <w:p w14:paraId="152F87CE" w14:textId="77777777" w:rsidR="00654098" w:rsidRPr="00A726F1" w:rsidRDefault="00654098" w:rsidP="00654098">
      <w:pPr>
        <w:pStyle w:val="ListParagraph"/>
        <w:widowControl w:val="0"/>
        <w:spacing w:before="240" w:after="240"/>
        <w:ind w:left="1080"/>
        <w:contextualSpacing w:val="0"/>
        <w:rPr>
          <w:rFonts w:ascii="Times New Roman" w:hAnsi="Times New Roman"/>
        </w:rPr>
      </w:pPr>
      <w:r w:rsidRPr="00A726F1">
        <w:rPr>
          <w:rFonts w:ascii="Times New Roman" w:hAnsi="Times New Roman"/>
        </w:rPr>
        <w:t xml:space="preserve">Cloud security encompasses the technologies, controls, processes, and standards which combine to protect BSMH cloud-based systems, data, and infrastructure. It is a sub-domain of information security. </w:t>
      </w:r>
    </w:p>
    <w:p w14:paraId="5B79A481" w14:textId="77777777" w:rsidR="00654098" w:rsidRPr="00A726F1" w:rsidRDefault="00654098" w:rsidP="00654098">
      <w:pPr>
        <w:pStyle w:val="ListParagraph"/>
        <w:widowControl w:val="0"/>
        <w:spacing w:before="240" w:after="240"/>
        <w:ind w:left="1080"/>
        <w:contextualSpacing w:val="0"/>
        <w:rPr>
          <w:rFonts w:ascii="Times New Roman" w:hAnsi="Times New Roman"/>
        </w:rPr>
      </w:pPr>
      <w:r w:rsidRPr="00A726F1">
        <w:rPr>
          <w:rFonts w:ascii="Times New Roman" w:hAnsi="Times New Roman"/>
        </w:rPr>
        <w:t xml:space="preserve">Cloud security is a shared responsibility between BSMH and the cloud service provider. Cloud security is implemented to protect the Confidentiality, Integrity, and Availability (CIA) of data and adhere to regulatory compliance. This in turn protects BSMH from reputational, </w:t>
      </w:r>
      <w:r w:rsidRPr="00A726F1">
        <w:rPr>
          <w:rFonts w:ascii="Times New Roman" w:hAnsi="Times New Roman"/>
        </w:rPr>
        <w:lastRenderedPageBreak/>
        <w:t>financial, and legal impacts of data breaches and loss.</w:t>
      </w:r>
    </w:p>
    <w:p w14:paraId="4801E1A1" w14:textId="7AE2A7BD" w:rsidR="00654098" w:rsidRPr="00A726F1" w:rsidRDefault="00654098" w:rsidP="00762C83">
      <w:pPr>
        <w:pStyle w:val="Heading1"/>
        <w:ind w:left="0" w:firstLine="0"/>
        <w:contextualSpacing/>
        <w:rPr>
          <w:rFonts w:ascii="Times New Roman" w:hAnsi="Times New Roman"/>
          <w:color w:val="auto"/>
          <w:sz w:val="22"/>
          <w:szCs w:val="22"/>
        </w:rPr>
      </w:pPr>
      <w:bookmarkStart w:id="13" w:name="_Toc79666643"/>
      <w:r w:rsidRPr="00A726F1">
        <w:rPr>
          <w:rFonts w:ascii="Times New Roman" w:hAnsi="Times New Roman"/>
          <w:color w:val="auto"/>
          <w:sz w:val="22"/>
          <w:szCs w:val="22"/>
        </w:rPr>
        <w:t>Standard Details</w:t>
      </w:r>
      <w:bookmarkEnd w:id="13"/>
    </w:p>
    <w:p w14:paraId="6449EA3B" w14:textId="77777777" w:rsidR="00762C83" w:rsidRPr="00A726F1" w:rsidRDefault="00762C83" w:rsidP="00762C83">
      <w:pPr>
        <w:contextualSpacing/>
        <w:rPr>
          <w:rFonts w:ascii="Times New Roman" w:hAnsi="Times New Roman"/>
        </w:rPr>
      </w:pPr>
    </w:p>
    <w:p w14:paraId="0B39B070" w14:textId="1B8A9CD6" w:rsidR="00654098" w:rsidRPr="00A726F1" w:rsidRDefault="00762C83" w:rsidP="00762C83">
      <w:pPr>
        <w:pStyle w:val="Heading2"/>
        <w:numPr>
          <w:ilvl w:val="0"/>
          <w:numId w:val="0"/>
        </w:numPr>
        <w:ind w:left="720"/>
        <w:contextualSpacing/>
        <w:rPr>
          <w:rFonts w:ascii="Times New Roman" w:hAnsi="Times New Roman" w:cs="Times New Roman"/>
          <w:color w:val="auto"/>
          <w:sz w:val="22"/>
          <w:szCs w:val="22"/>
        </w:rPr>
      </w:pPr>
      <w:bookmarkStart w:id="14" w:name="_Toc79666644"/>
      <w:r w:rsidRPr="00A726F1">
        <w:rPr>
          <w:rFonts w:ascii="Times New Roman" w:hAnsi="Times New Roman" w:cs="Times New Roman"/>
          <w:color w:val="auto"/>
          <w:sz w:val="22"/>
          <w:szCs w:val="22"/>
        </w:rPr>
        <w:t xml:space="preserve">A. </w:t>
      </w:r>
      <w:r w:rsidR="00654098" w:rsidRPr="00A726F1">
        <w:rPr>
          <w:rFonts w:ascii="Times New Roman" w:hAnsi="Times New Roman" w:cs="Times New Roman"/>
          <w:color w:val="auto"/>
          <w:sz w:val="22"/>
          <w:szCs w:val="22"/>
        </w:rPr>
        <w:t>General Cloud Security Standards</w:t>
      </w:r>
      <w:bookmarkEnd w:id="14"/>
    </w:p>
    <w:p w14:paraId="3F326F16" w14:textId="13669678" w:rsidR="00654098" w:rsidRPr="00A726F1" w:rsidRDefault="00654098" w:rsidP="00762C83">
      <w:pPr>
        <w:pStyle w:val="Heading2"/>
        <w:numPr>
          <w:ilvl w:val="0"/>
          <w:numId w:val="4"/>
        </w:numPr>
        <w:rPr>
          <w:rFonts w:ascii="Times New Roman" w:hAnsi="Times New Roman" w:cs="Times New Roman"/>
          <w:color w:val="auto"/>
          <w:sz w:val="22"/>
          <w:szCs w:val="22"/>
        </w:rPr>
      </w:pPr>
      <w:r w:rsidRPr="00A726F1">
        <w:rPr>
          <w:rFonts w:ascii="Times New Roman" w:hAnsi="Times New Roman" w:cs="Times New Roman"/>
          <w:color w:val="auto"/>
          <w:sz w:val="22"/>
          <w:szCs w:val="22"/>
        </w:rPr>
        <w:t xml:space="preserve">BSMH must choose a trusted cloud service provider. </w:t>
      </w:r>
      <w:r w:rsidR="00762C83" w:rsidRPr="00A726F1">
        <w:rPr>
          <w:rFonts w:ascii="Times New Roman" w:hAnsi="Times New Roman" w:cs="Times New Roman"/>
          <w:color w:val="auto"/>
          <w:sz w:val="22"/>
          <w:szCs w:val="22"/>
        </w:rPr>
        <w:t>C</w:t>
      </w:r>
      <w:r w:rsidRPr="00A726F1">
        <w:rPr>
          <w:rFonts w:ascii="Times New Roman" w:hAnsi="Times New Roman" w:cs="Times New Roman"/>
          <w:color w:val="auto"/>
          <w:sz w:val="22"/>
          <w:szCs w:val="22"/>
        </w:rPr>
        <w:t>loud service providers must provide evidence of their security compliance, cybersecurity insurance, and security certifications (e.g., HITRUST).</w:t>
      </w:r>
    </w:p>
    <w:p w14:paraId="61A73DC7" w14:textId="77777777" w:rsidR="00762C83" w:rsidRPr="00A726F1" w:rsidRDefault="00762C83" w:rsidP="00762C83">
      <w:pPr>
        <w:rPr>
          <w:rFonts w:ascii="Times New Roman" w:hAnsi="Times New Roman"/>
        </w:rPr>
      </w:pPr>
    </w:p>
    <w:p w14:paraId="0CDC73E4" w14:textId="2554CA87" w:rsidR="00654098" w:rsidRPr="00A726F1" w:rsidRDefault="00654098" w:rsidP="00762C83">
      <w:pPr>
        <w:pStyle w:val="Heading2"/>
        <w:numPr>
          <w:ilvl w:val="0"/>
          <w:numId w:val="4"/>
        </w:numPr>
        <w:rPr>
          <w:rFonts w:ascii="Times New Roman" w:hAnsi="Times New Roman" w:cs="Times New Roman"/>
          <w:color w:val="auto"/>
          <w:sz w:val="22"/>
          <w:szCs w:val="22"/>
        </w:rPr>
      </w:pPr>
      <w:r w:rsidRPr="00A726F1">
        <w:rPr>
          <w:rFonts w:ascii="Times New Roman" w:hAnsi="Times New Roman" w:cs="Times New Roman"/>
          <w:color w:val="auto"/>
          <w:sz w:val="22"/>
          <w:szCs w:val="22"/>
        </w:rPr>
        <w:t>BSMH and the cloud service provider must review and understand the shared responsibility model. BSMH must ensure that the cloud service provider agrees with the stated model responsibilities.</w:t>
      </w:r>
    </w:p>
    <w:p w14:paraId="40EA680C" w14:textId="77777777" w:rsidR="00A726F1" w:rsidRPr="00A726F1" w:rsidRDefault="00A726F1" w:rsidP="00A726F1">
      <w:pPr>
        <w:rPr>
          <w:rFonts w:ascii="Times New Roman" w:hAnsi="Times New Roman"/>
        </w:rPr>
      </w:pPr>
    </w:p>
    <w:p w14:paraId="00569D97" w14:textId="63A56763" w:rsidR="00654098" w:rsidRPr="00A726F1" w:rsidRDefault="00654098" w:rsidP="00762C83">
      <w:pPr>
        <w:pStyle w:val="Heading2"/>
        <w:numPr>
          <w:ilvl w:val="1"/>
          <w:numId w:val="4"/>
        </w:numPr>
        <w:rPr>
          <w:rFonts w:ascii="Times New Roman" w:hAnsi="Times New Roman" w:cs="Times New Roman"/>
          <w:color w:val="auto"/>
          <w:sz w:val="22"/>
          <w:szCs w:val="22"/>
        </w:rPr>
      </w:pPr>
      <w:r w:rsidRPr="00A726F1">
        <w:rPr>
          <w:rFonts w:ascii="Times New Roman" w:hAnsi="Times New Roman" w:cs="Times New Roman"/>
          <w:color w:val="auto"/>
          <w:sz w:val="22"/>
          <w:szCs w:val="22"/>
        </w:rPr>
        <w:t>Example shared responsibility model:</w:t>
      </w:r>
    </w:p>
    <w:p w14:paraId="15E86055" w14:textId="77777777" w:rsidR="00654098" w:rsidRPr="00A726F1" w:rsidRDefault="00654098" w:rsidP="00654098">
      <w:pPr>
        <w:widowControl w:val="0"/>
        <w:spacing w:before="240" w:after="240"/>
        <w:jc w:val="center"/>
        <w:rPr>
          <w:rFonts w:ascii="Times New Roman" w:hAnsi="Times New Roman"/>
        </w:rPr>
      </w:pPr>
      <w:r w:rsidRPr="00A726F1">
        <w:rPr>
          <w:rFonts w:ascii="Times New Roman" w:hAnsi="Times New Roman"/>
          <w:noProof/>
        </w:rPr>
        <w:drawing>
          <wp:inline distT="0" distB="0" distL="0" distR="0" wp14:anchorId="63AC77CF" wp14:editId="6A7D2580">
            <wp:extent cx="4908489" cy="2491740"/>
            <wp:effectExtent l="0" t="0" r="6985"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62542" cy="2519180"/>
                    </a:xfrm>
                    <a:prstGeom prst="rect">
                      <a:avLst/>
                    </a:prstGeom>
                    <a:noFill/>
                    <a:ln>
                      <a:noFill/>
                    </a:ln>
                  </pic:spPr>
                </pic:pic>
              </a:graphicData>
            </a:graphic>
          </wp:inline>
        </w:drawing>
      </w:r>
    </w:p>
    <w:p w14:paraId="0EC45262" w14:textId="7BA66760" w:rsidR="00654098" w:rsidRPr="00A726F1" w:rsidRDefault="00654098" w:rsidP="00762C83">
      <w:pPr>
        <w:pStyle w:val="Heading2"/>
        <w:numPr>
          <w:ilvl w:val="0"/>
          <w:numId w:val="4"/>
        </w:numPr>
        <w:rPr>
          <w:rFonts w:ascii="Times New Roman" w:hAnsi="Times New Roman" w:cs="Times New Roman"/>
          <w:color w:val="auto"/>
          <w:sz w:val="22"/>
          <w:szCs w:val="22"/>
        </w:rPr>
      </w:pPr>
      <w:r w:rsidRPr="00A726F1">
        <w:rPr>
          <w:rFonts w:ascii="Times New Roman" w:hAnsi="Times New Roman" w:cs="Times New Roman"/>
          <w:color w:val="auto"/>
          <w:sz w:val="22"/>
          <w:szCs w:val="22"/>
        </w:rPr>
        <w:t>Workforce members must understand the provider’s security controls and governance process in place for the protection of BSMH assets and information (e.g. using CSA STAR Registry).</w:t>
      </w:r>
    </w:p>
    <w:p w14:paraId="39D8D7F8" w14:textId="77777777" w:rsidR="00A726F1" w:rsidRPr="00A726F1" w:rsidRDefault="00A726F1" w:rsidP="00A726F1">
      <w:pPr>
        <w:rPr>
          <w:rFonts w:ascii="Times New Roman" w:hAnsi="Times New Roman"/>
        </w:rPr>
      </w:pPr>
    </w:p>
    <w:p w14:paraId="1C992F9C" w14:textId="50ECD016" w:rsidR="00654098" w:rsidRPr="00A726F1" w:rsidRDefault="00654098" w:rsidP="00762C83">
      <w:pPr>
        <w:pStyle w:val="Heading2"/>
        <w:numPr>
          <w:ilvl w:val="0"/>
          <w:numId w:val="4"/>
        </w:numPr>
        <w:rPr>
          <w:rFonts w:ascii="Times New Roman" w:hAnsi="Times New Roman" w:cs="Times New Roman"/>
          <w:color w:val="auto"/>
          <w:sz w:val="22"/>
          <w:szCs w:val="22"/>
        </w:rPr>
      </w:pPr>
      <w:r w:rsidRPr="00A726F1">
        <w:rPr>
          <w:rFonts w:ascii="Times New Roman" w:hAnsi="Times New Roman" w:cs="Times New Roman"/>
          <w:color w:val="auto"/>
          <w:sz w:val="22"/>
          <w:szCs w:val="22"/>
        </w:rPr>
        <w:t>All cloud service provider contracts and Service Level Agreements (SLAs) must be</w:t>
      </w:r>
      <w:ins w:id="15" w:author="Michael Gomez" w:date="2021-11-02T11:54:00Z">
        <w:r w:rsidR="00B9073C">
          <w:rPr>
            <w:rFonts w:ascii="Times New Roman" w:hAnsi="Times New Roman" w:cs="Times New Roman"/>
            <w:color w:val="auto"/>
            <w:sz w:val="22"/>
            <w:szCs w:val="22"/>
          </w:rPr>
          <w:t xml:space="preserve"> processed by BSMH Supply Chain to include</w:t>
        </w:r>
      </w:ins>
      <w:r w:rsidRPr="00A726F1">
        <w:rPr>
          <w:rFonts w:ascii="Times New Roman" w:hAnsi="Times New Roman" w:cs="Times New Roman"/>
          <w:color w:val="auto"/>
          <w:sz w:val="22"/>
          <w:szCs w:val="22"/>
        </w:rPr>
        <w:t xml:space="preserve"> review</w:t>
      </w:r>
      <w:del w:id="16" w:author="Michael Gomez" w:date="2021-11-02T11:54:00Z">
        <w:r w:rsidRPr="00A726F1" w:rsidDel="00B9073C">
          <w:rPr>
            <w:rFonts w:ascii="Times New Roman" w:hAnsi="Times New Roman" w:cs="Times New Roman"/>
            <w:color w:val="auto"/>
            <w:sz w:val="22"/>
            <w:szCs w:val="22"/>
          </w:rPr>
          <w:delText>ed</w:delText>
        </w:r>
      </w:del>
      <w:r w:rsidRPr="00A726F1">
        <w:rPr>
          <w:rFonts w:ascii="Times New Roman" w:hAnsi="Times New Roman" w:cs="Times New Roman"/>
          <w:color w:val="auto"/>
          <w:sz w:val="22"/>
          <w:szCs w:val="22"/>
        </w:rPr>
        <w:t xml:space="preserve"> and approved by BSMH I&amp;T and </w:t>
      </w:r>
      <w:ins w:id="17" w:author="Michael Gomez" w:date="2021-11-02T11:55:00Z">
        <w:r w:rsidR="00B9073C">
          <w:rPr>
            <w:rFonts w:ascii="Times New Roman" w:hAnsi="Times New Roman" w:cs="Times New Roman"/>
            <w:color w:val="auto"/>
            <w:sz w:val="22"/>
            <w:szCs w:val="22"/>
          </w:rPr>
          <w:t xml:space="preserve">BSMH </w:t>
        </w:r>
      </w:ins>
      <w:r w:rsidRPr="00A726F1">
        <w:rPr>
          <w:rFonts w:ascii="Times New Roman" w:hAnsi="Times New Roman" w:cs="Times New Roman"/>
          <w:color w:val="auto"/>
          <w:sz w:val="22"/>
          <w:szCs w:val="22"/>
        </w:rPr>
        <w:t>Legal. Contracts must include (but are not limited to) the following:</w:t>
      </w:r>
    </w:p>
    <w:p w14:paraId="52709804" w14:textId="77777777" w:rsidR="00A726F1" w:rsidRPr="00A726F1" w:rsidRDefault="00A726F1" w:rsidP="00A726F1">
      <w:pPr>
        <w:rPr>
          <w:rFonts w:ascii="Times New Roman" w:hAnsi="Times New Roman"/>
        </w:rPr>
      </w:pPr>
    </w:p>
    <w:p w14:paraId="3BC42D93" w14:textId="16EA27A9" w:rsidR="00654098" w:rsidRPr="00A726F1" w:rsidRDefault="00654098" w:rsidP="00762C83">
      <w:pPr>
        <w:pStyle w:val="Heading2"/>
        <w:numPr>
          <w:ilvl w:val="3"/>
          <w:numId w:val="1"/>
        </w:numPr>
        <w:rPr>
          <w:rFonts w:ascii="Times New Roman" w:hAnsi="Times New Roman" w:cs="Times New Roman"/>
          <w:color w:val="auto"/>
          <w:sz w:val="22"/>
          <w:szCs w:val="22"/>
        </w:rPr>
      </w:pPr>
      <w:r w:rsidRPr="00A726F1">
        <w:rPr>
          <w:rFonts w:ascii="Times New Roman" w:hAnsi="Times New Roman" w:cs="Times New Roman"/>
          <w:color w:val="auto"/>
          <w:sz w:val="22"/>
          <w:szCs w:val="22"/>
        </w:rPr>
        <w:t>Contracts and SLAs must state that all data belongs to BSMH.</w:t>
      </w:r>
    </w:p>
    <w:p w14:paraId="70152B67" w14:textId="77777777" w:rsidR="00654098" w:rsidRPr="00A726F1" w:rsidRDefault="00654098" w:rsidP="00654098">
      <w:pPr>
        <w:pStyle w:val="ListParagraph"/>
        <w:widowControl w:val="0"/>
        <w:numPr>
          <w:ilvl w:val="3"/>
          <w:numId w:val="1"/>
        </w:numPr>
        <w:spacing w:before="240" w:after="240"/>
        <w:contextualSpacing w:val="0"/>
        <w:rPr>
          <w:rFonts w:ascii="Times New Roman" w:hAnsi="Times New Roman"/>
        </w:rPr>
      </w:pPr>
      <w:commentRangeStart w:id="18"/>
      <w:commentRangeStart w:id="19"/>
      <w:commentRangeStart w:id="20"/>
      <w:r w:rsidRPr="00A726F1">
        <w:rPr>
          <w:rFonts w:ascii="Times New Roman" w:hAnsi="Times New Roman"/>
        </w:rPr>
        <w:t>Contracts and SLAs must state the disposition of data when the contract is terminated (the use of Crypto Shredding of BSMH data is strongly encouraged).</w:t>
      </w:r>
      <w:commentRangeEnd w:id="18"/>
      <w:r w:rsidR="00B9073C">
        <w:rPr>
          <w:rStyle w:val="CommentReference"/>
        </w:rPr>
        <w:commentReference w:id="18"/>
      </w:r>
      <w:commentRangeEnd w:id="19"/>
      <w:r w:rsidR="003151D2">
        <w:rPr>
          <w:rStyle w:val="CommentReference"/>
        </w:rPr>
        <w:commentReference w:id="19"/>
      </w:r>
      <w:commentRangeEnd w:id="20"/>
      <w:r w:rsidR="003151D2">
        <w:rPr>
          <w:rStyle w:val="CommentReference"/>
        </w:rPr>
        <w:commentReference w:id="20"/>
      </w:r>
    </w:p>
    <w:p w14:paraId="772F07CC" w14:textId="77777777" w:rsidR="00654098" w:rsidRPr="00A726F1" w:rsidRDefault="00654098" w:rsidP="00654098">
      <w:pPr>
        <w:pStyle w:val="ListParagraph"/>
        <w:widowControl w:val="0"/>
        <w:numPr>
          <w:ilvl w:val="3"/>
          <w:numId w:val="1"/>
        </w:numPr>
        <w:spacing w:before="240" w:after="240"/>
        <w:contextualSpacing w:val="0"/>
        <w:rPr>
          <w:rFonts w:ascii="Times New Roman" w:hAnsi="Times New Roman"/>
        </w:rPr>
      </w:pPr>
      <w:r w:rsidRPr="00A726F1">
        <w:rPr>
          <w:rFonts w:ascii="Times New Roman" w:hAnsi="Times New Roman"/>
        </w:rPr>
        <w:lastRenderedPageBreak/>
        <w:t>Cloud service providers must provide visibility into security events and report responses to those events to BSMH in a timely manner.</w:t>
      </w:r>
    </w:p>
    <w:p w14:paraId="624B2733" w14:textId="77777777" w:rsidR="00654098" w:rsidRPr="00A726F1" w:rsidRDefault="00654098" w:rsidP="00654098">
      <w:pPr>
        <w:pStyle w:val="ListParagraph"/>
        <w:widowControl w:val="0"/>
        <w:numPr>
          <w:ilvl w:val="3"/>
          <w:numId w:val="1"/>
        </w:numPr>
        <w:spacing w:before="240" w:after="240"/>
        <w:contextualSpacing w:val="0"/>
        <w:rPr>
          <w:rFonts w:ascii="Times New Roman" w:hAnsi="Times New Roman"/>
        </w:rPr>
      </w:pPr>
      <w:r w:rsidRPr="00A726F1">
        <w:rPr>
          <w:rFonts w:ascii="Times New Roman" w:hAnsi="Times New Roman"/>
        </w:rPr>
        <w:t>Contract and SLAs must state that the data location for all BSMH data is in a BSMH approved geolocation.</w:t>
      </w:r>
    </w:p>
    <w:p w14:paraId="782BC6BC" w14:textId="77777777" w:rsidR="00654098" w:rsidRPr="00A726F1" w:rsidRDefault="00654098" w:rsidP="00654098">
      <w:pPr>
        <w:pStyle w:val="ListParagraph"/>
        <w:widowControl w:val="0"/>
        <w:numPr>
          <w:ilvl w:val="3"/>
          <w:numId w:val="1"/>
        </w:numPr>
        <w:spacing w:before="240" w:after="240"/>
        <w:contextualSpacing w:val="0"/>
        <w:rPr>
          <w:rFonts w:ascii="Times New Roman" w:hAnsi="Times New Roman"/>
        </w:rPr>
      </w:pPr>
      <w:r w:rsidRPr="00A726F1">
        <w:rPr>
          <w:rFonts w:ascii="Times New Roman" w:hAnsi="Times New Roman"/>
        </w:rPr>
        <w:t>Contracts and SLAs must state timeframe and access mechanism pertaining to providing requested data for the purpose of forensic analysis.</w:t>
      </w:r>
    </w:p>
    <w:p w14:paraId="42741A20" w14:textId="2EA71E61" w:rsidR="00654098" w:rsidRPr="00DF524A" w:rsidRDefault="00654098" w:rsidP="00A726F1">
      <w:pPr>
        <w:pStyle w:val="ListParagraph"/>
        <w:widowControl w:val="0"/>
        <w:numPr>
          <w:ilvl w:val="0"/>
          <w:numId w:val="4"/>
        </w:numPr>
        <w:spacing w:before="240" w:after="240"/>
        <w:contextualSpacing w:val="0"/>
        <w:rPr>
          <w:rFonts w:ascii="Times New Roman" w:hAnsi="Times New Roman"/>
        </w:rPr>
      </w:pPr>
      <w:commentRangeStart w:id="21"/>
      <w:commentRangeStart w:id="22"/>
      <w:r w:rsidRPr="00DF524A">
        <w:rPr>
          <w:rFonts w:ascii="Times New Roman" w:hAnsi="Times New Roman"/>
        </w:rPr>
        <w:t>BSMH must provide training on secure cloud practices to its workforce members that includes (but is not limited to) the following topics:</w:t>
      </w:r>
    </w:p>
    <w:p w14:paraId="7B1B12F7" w14:textId="6049DF22" w:rsidR="00654098" w:rsidRPr="005E14F3" w:rsidRDefault="00654098" w:rsidP="00A726F1">
      <w:pPr>
        <w:pStyle w:val="ListParagraph"/>
        <w:widowControl w:val="0"/>
        <w:numPr>
          <w:ilvl w:val="0"/>
          <w:numId w:val="6"/>
        </w:numPr>
        <w:spacing w:before="240" w:after="240"/>
        <w:rPr>
          <w:rFonts w:ascii="Times New Roman" w:hAnsi="Times New Roman"/>
        </w:rPr>
      </w:pPr>
      <w:r w:rsidRPr="005E14F3">
        <w:rPr>
          <w:rFonts w:ascii="Times New Roman" w:hAnsi="Times New Roman"/>
        </w:rPr>
        <w:t>Spotting malware</w:t>
      </w:r>
    </w:p>
    <w:p w14:paraId="0D0207C7" w14:textId="77777777" w:rsidR="00A726F1" w:rsidRPr="00DF524A" w:rsidRDefault="00A726F1" w:rsidP="00A726F1">
      <w:pPr>
        <w:pStyle w:val="ListParagraph"/>
        <w:widowControl w:val="0"/>
        <w:spacing w:before="240" w:after="240"/>
        <w:ind w:left="2160"/>
        <w:rPr>
          <w:rFonts w:ascii="Times New Roman" w:hAnsi="Times New Roman"/>
        </w:rPr>
      </w:pPr>
    </w:p>
    <w:p w14:paraId="6D8770CD" w14:textId="2C3A2E69" w:rsidR="00A726F1" w:rsidRPr="00DF524A" w:rsidRDefault="00654098" w:rsidP="00A726F1">
      <w:pPr>
        <w:pStyle w:val="ListParagraph"/>
        <w:widowControl w:val="0"/>
        <w:numPr>
          <w:ilvl w:val="0"/>
          <w:numId w:val="6"/>
        </w:numPr>
        <w:spacing w:before="240" w:after="240"/>
        <w:rPr>
          <w:rFonts w:ascii="Times New Roman" w:hAnsi="Times New Roman"/>
        </w:rPr>
      </w:pPr>
      <w:r w:rsidRPr="00DF524A">
        <w:rPr>
          <w:rFonts w:ascii="Times New Roman" w:hAnsi="Times New Roman"/>
        </w:rPr>
        <w:t>Identifying phishing e-mai</w:t>
      </w:r>
      <w:r w:rsidR="00A726F1" w:rsidRPr="00DF524A">
        <w:rPr>
          <w:rFonts w:ascii="Times New Roman" w:hAnsi="Times New Roman"/>
        </w:rPr>
        <w:t>l</w:t>
      </w:r>
    </w:p>
    <w:p w14:paraId="2E18451B" w14:textId="77777777" w:rsidR="00A726F1" w:rsidRPr="00DF524A" w:rsidRDefault="00A726F1" w:rsidP="00A726F1">
      <w:pPr>
        <w:pStyle w:val="ListParagraph"/>
        <w:widowControl w:val="0"/>
        <w:spacing w:before="240" w:after="240"/>
        <w:ind w:left="2160"/>
        <w:rPr>
          <w:rFonts w:ascii="Times New Roman" w:hAnsi="Times New Roman"/>
        </w:rPr>
      </w:pPr>
    </w:p>
    <w:p w14:paraId="7AB50304" w14:textId="4F132FA9" w:rsidR="00654098" w:rsidRPr="00DF524A" w:rsidRDefault="00654098" w:rsidP="00A726F1">
      <w:pPr>
        <w:pStyle w:val="ListParagraph"/>
        <w:widowControl w:val="0"/>
        <w:numPr>
          <w:ilvl w:val="0"/>
          <w:numId w:val="6"/>
        </w:numPr>
        <w:spacing w:before="240" w:after="240"/>
        <w:rPr>
          <w:rFonts w:ascii="Times New Roman" w:hAnsi="Times New Roman"/>
        </w:rPr>
      </w:pPr>
      <w:r w:rsidRPr="00DF524A">
        <w:rPr>
          <w:rFonts w:ascii="Times New Roman" w:hAnsi="Times New Roman"/>
        </w:rPr>
        <w:t>Secure computing practice</w:t>
      </w:r>
    </w:p>
    <w:p w14:paraId="06F02AE1" w14:textId="77777777" w:rsidR="00A726F1" w:rsidRPr="00DF524A" w:rsidRDefault="00A726F1" w:rsidP="00A726F1">
      <w:pPr>
        <w:pStyle w:val="ListParagraph"/>
        <w:widowControl w:val="0"/>
        <w:spacing w:before="240" w:after="240"/>
        <w:ind w:left="2160"/>
        <w:rPr>
          <w:rFonts w:ascii="Times New Roman" w:hAnsi="Times New Roman"/>
        </w:rPr>
      </w:pPr>
    </w:p>
    <w:p w14:paraId="6A793433" w14:textId="70DD43D8" w:rsidR="00A726F1" w:rsidRPr="005E14F3" w:rsidRDefault="00654098" w:rsidP="00A726F1">
      <w:pPr>
        <w:pStyle w:val="ListParagraph"/>
        <w:widowControl w:val="0"/>
        <w:numPr>
          <w:ilvl w:val="0"/>
          <w:numId w:val="6"/>
        </w:numPr>
        <w:spacing w:before="240" w:after="240"/>
        <w:contextualSpacing w:val="0"/>
        <w:rPr>
          <w:rFonts w:ascii="Times New Roman" w:hAnsi="Times New Roman"/>
        </w:rPr>
      </w:pPr>
      <w:r w:rsidRPr="00DF524A">
        <w:rPr>
          <w:rFonts w:ascii="Times New Roman" w:hAnsi="Times New Roman"/>
        </w:rPr>
        <w:t>Password policies</w:t>
      </w:r>
      <w:commentRangeEnd w:id="21"/>
      <w:r w:rsidR="005E14F3">
        <w:rPr>
          <w:rStyle w:val="CommentReference"/>
        </w:rPr>
        <w:commentReference w:id="21"/>
      </w:r>
      <w:commentRangeEnd w:id="22"/>
      <w:r w:rsidR="003151D2">
        <w:rPr>
          <w:rStyle w:val="CommentReference"/>
        </w:rPr>
        <w:commentReference w:id="22"/>
      </w:r>
    </w:p>
    <w:p w14:paraId="291DB1A5" w14:textId="010D9754" w:rsidR="00654098" w:rsidRPr="00A726F1" w:rsidRDefault="00654098" w:rsidP="00A726F1">
      <w:pPr>
        <w:pStyle w:val="ListParagraph"/>
        <w:widowControl w:val="0"/>
        <w:numPr>
          <w:ilvl w:val="0"/>
          <w:numId w:val="4"/>
        </w:numPr>
        <w:spacing w:before="240" w:after="240"/>
        <w:contextualSpacing w:val="0"/>
        <w:rPr>
          <w:rFonts w:ascii="Times New Roman" w:hAnsi="Times New Roman"/>
        </w:rPr>
      </w:pPr>
      <w:r w:rsidRPr="00A726F1">
        <w:rPr>
          <w:rFonts w:ascii="Times New Roman" w:hAnsi="Times New Roman"/>
        </w:rPr>
        <w:t xml:space="preserve">Workforce members with Administrative privileges in the cloud must receive </w:t>
      </w:r>
      <w:commentRangeStart w:id="23"/>
      <w:commentRangeStart w:id="24"/>
      <w:r w:rsidRPr="00A726F1">
        <w:rPr>
          <w:rFonts w:ascii="Times New Roman" w:hAnsi="Times New Roman"/>
        </w:rPr>
        <w:t>training</w:t>
      </w:r>
      <w:commentRangeEnd w:id="23"/>
      <w:r w:rsidR="00DF524A">
        <w:rPr>
          <w:rStyle w:val="CommentReference"/>
        </w:rPr>
        <w:commentReference w:id="23"/>
      </w:r>
      <w:commentRangeEnd w:id="24"/>
      <w:r w:rsidR="003151D2">
        <w:rPr>
          <w:rStyle w:val="CommentReference"/>
        </w:rPr>
        <w:commentReference w:id="24"/>
      </w:r>
      <w:r w:rsidRPr="00A726F1">
        <w:rPr>
          <w:rFonts w:ascii="Times New Roman" w:hAnsi="Times New Roman"/>
        </w:rPr>
        <w:t xml:space="preserve"> and/or certifications in cloud security.</w:t>
      </w:r>
    </w:p>
    <w:p w14:paraId="7334C3EE" w14:textId="2A9655EC" w:rsidR="00654098" w:rsidRPr="00A726F1" w:rsidRDefault="00654098" w:rsidP="00A726F1">
      <w:pPr>
        <w:pStyle w:val="ListParagraph"/>
        <w:widowControl w:val="0"/>
        <w:numPr>
          <w:ilvl w:val="0"/>
          <w:numId w:val="4"/>
        </w:numPr>
        <w:spacing w:before="240" w:after="240"/>
        <w:contextualSpacing w:val="0"/>
        <w:rPr>
          <w:rFonts w:ascii="Times New Roman" w:hAnsi="Times New Roman"/>
        </w:rPr>
      </w:pPr>
      <w:r w:rsidRPr="00A726F1">
        <w:rPr>
          <w:rFonts w:ascii="Times New Roman" w:hAnsi="Times New Roman"/>
        </w:rPr>
        <w:t xml:space="preserve">BSMH must ensure the implementation of strong user access </w:t>
      </w:r>
      <w:del w:id="25" w:author="Wes Miller" w:date="2021-11-16T13:01:00Z">
        <w:r w:rsidRPr="00A726F1" w:rsidDel="00DF524A">
          <w:rPr>
            <w:rFonts w:ascii="Times New Roman" w:hAnsi="Times New Roman"/>
          </w:rPr>
          <w:delText>privileges</w:delText>
        </w:r>
      </w:del>
      <w:ins w:id="26" w:author="Wes Miller" w:date="2021-11-16T13:01:00Z">
        <w:r w:rsidR="00DF524A">
          <w:rPr>
            <w:rFonts w:ascii="Times New Roman" w:hAnsi="Times New Roman"/>
          </w:rPr>
          <w:t>control</w:t>
        </w:r>
      </w:ins>
      <w:r w:rsidRPr="00A726F1">
        <w:rPr>
          <w:rFonts w:ascii="Times New Roman" w:hAnsi="Times New Roman"/>
        </w:rPr>
        <w:t>:</w:t>
      </w:r>
    </w:p>
    <w:p w14:paraId="4A4D7C1E" w14:textId="77777777" w:rsidR="00654098" w:rsidRPr="00A726F1" w:rsidRDefault="00654098" w:rsidP="00A726F1">
      <w:pPr>
        <w:pStyle w:val="ListParagraph"/>
        <w:widowControl w:val="0"/>
        <w:numPr>
          <w:ilvl w:val="3"/>
          <w:numId w:val="4"/>
        </w:numPr>
        <w:spacing w:before="240" w:after="240"/>
        <w:contextualSpacing w:val="0"/>
        <w:rPr>
          <w:rFonts w:ascii="Times New Roman" w:hAnsi="Times New Roman"/>
        </w:rPr>
      </w:pPr>
      <w:r w:rsidRPr="00A726F1">
        <w:rPr>
          <w:rFonts w:ascii="Times New Roman" w:hAnsi="Times New Roman"/>
        </w:rPr>
        <w:t>Each new cloud solution must be brought to the attention of the Identification and Access Management team prior to implementation to allow for the development of user provisioning process flows.</w:t>
      </w:r>
    </w:p>
    <w:p w14:paraId="199F7214" w14:textId="77777777" w:rsidR="00654098" w:rsidRPr="00A726F1" w:rsidRDefault="00654098" w:rsidP="00A726F1">
      <w:pPr>
        <w:pStyle w:val="ListParagraph"/>
        <w:widowControl w:val="0"/>
        <w:numPr>
          <w:ilvl w:val="3"/>
          <w:numId w:val="4"/>
        </w:numPr>
        <w:spacing w:before="240" w:after="240"/>
        <w:contextualSpacing w:val="0"/>
        <w:rPr>
          <w:rFonts w:ascii="Times New Roman" w:hAnsi="Times New Roman"/>
        </w:rPr>
      </w:pPr>
      <w:r w:rsidRPr="00A726F1">
        <w:rPr>
          <w:rFonts w:ascii="Times New Roman" w:hAnsi="Times New Roman"/>
        </w:rPr>
        <w:t>All user account permissions must be configured using the Principle of Least Privilege.</w:t>
      </w:r>
    </w:p>
    <w:p w14:paraId="14E82151" w14:textId="77777777" w:rsidR="00654098" w:rsidRPr="00A726F1" w:rsidRDefault="00654098" w:rsidP="00A726F1">
      <w:pPr>
        <w:pStyle w:val="ListParagraph"/>
        <w:widowControl w:val="0"/>
        <w:numPr>
          <w:ilvl w:val="3"/>
          <w:numId w:val="4"/>
        </w:numPr>
        <w:spacing w:before="240" w:after="240"/>
        <w:contextualSpacing w:val="0"/>
        <w:rPr>
          <w:rFonts w:ascii="Times New Roman" w:hAnsi="Times New Roman"/>
        </w:rPr>
      </w:pPr>
      <w:r w:rsidRPr="00A726F1">
        <w:rPr>
          <w:rFonts w:ascii="Times New Roman" w:hAnsi="Times New Roman"/>
        </w:rPr>
        <w:t>User permissions must be configured using security groups rather than assigning permissions to individual user accounts. The use of nested groups is prohibited.</w:t>
      </w:r>
    </w:p>
    <w:p w14:paraId="2852CECF" w14:textId="77777777" w:rsidR="00654098" w:rsidRPr="00A726F1" w:rsidRDefault="00654098" w:rsidP="00A726F1">
      <w:pPr>
        <w:pStyle w:val="ListParagraph"/>
        <w:widowControl w:val="0"/>
        <w:numPr>
          <w:ilvl w:val="3"/>
          <w:numId w:val="4"/>
        </w:numPr>
        <w:spacing w:before="240" w:after="240"/>
        <w:contextualSpacing w:val="0"/>
        <w:rPr>
          <w:rFonts w:ascii="Times New Roman" w:hAnsi="Times New Roman"/>
        </w:rPr>
      </w:pPr>
      <w:r w:rsidRPr="00A726F1">
        <w:rPr>
          <w:rFonts w:ascii="Times New Roman" w:hAnsi="Times New Roman"/>
        </w:rPr>
        <w:t>User access to cloud resources must be granted through the approved BSMH methodology (See AC-ST-1.0.06-R2.0 Application and Information Access Control and AC-ST-1.0.02-R2.0 Authorized Access to Information Systems).</w:t>
      </w:r>
    </w:p>
    <w:p w14:paraId="0BD49F63" w14:textId="77777777" w:rsidR="00654098" w:rsidRPr="00A726F1" w:rsidRDefault="00654098" w:rsidP="00A726F1">
      <w:pPr>
        <w:pStyle w:val="ListParagraph"/>
        <w:widowControl w:val="0"/>
        <w:numPr>
          <w:ilvl w:val="3"/>
          <w:numId w:val="4"/>
        </w:numPr>
        <w:spacing w:before="240" w:after="240"/>
        <w:contextualSpacing w:val="0"/>
        <w:rPr>
          <w:rFonts w:ascii="Times New Roman" w:hAnsi="Times New Roman"/>
        </w:rPr>
      </w:pPr>
      <w:r w:rsidRPr="00A726F1">
        <w:rPr>
          <w:rFonts w:ascii="Times New Roman" w:hAnsi="Times New Roman"/>
        </w:rPr>
        <w:t>The BSMH Provisioning team must be utilized as applicable for creating user accounts and access to cloud services.</w:t>
      </w:r>
    </w:p>
    <w:p w14:paraId="76F357AD" w14:textId="77777777" w:rsidR="00654098" w:rsidRPr="00A726F1" w:rsidRDefault="00654098" w:rsidP="00A726F1">
      <w:pPr>
        <w:pStyle w:val="ListParagraph"/>
        <w:widowControl w:val="0"/>
        <w:numPr>
          <w:ilvl w:val="3"/>
          <w:numId w:val="4"/>
        </w:numPr>
        <w:spacing w:before="240" w:after="240"/>
        <w:contextualSpacing w:val="0"/>
        <w:rPr>
          <w:rFonts w:ascii="Times New Roman" w:hAnsi="Times New Roman"/>
        </w:rPr>
      </w:pPr>
      <w:r w:rsidRPr="00A726F1">
        <w:rPr>
          <w:rFonts w:ascii="Times New Roman" w:hAnsi="Times New Roman"/>
        </w:rPr>
        <w:t>The root or administrative account used to establish the subscription/tenant must not have programmatic credentials configured (e.g. API keys, access/secret keys).</w:t>
      </w:r>
    </w:p>
    <w:p w14:paraId="70778952" w14:textId="77777777" w:rsidR="00654098" w:rsidRPr="00A726F1" w:rsidRDefault="00654098" w:rsidP="00A726F1">
      <w:pPr>
        <w:pStyle w:val="ListParagraph"/>
        <w:widowControl w:val="0"/>
        <w:numPr>
          <w:ilvl w:val="3"/>
          <w:numId w:val="4"/>
        </w:numPr>
        <w:spacing w:before="240" w:after="240"/>
        <w:contextualSpacing w:val="0"/>
        <w:rPr>
          <w:rFonts w:ascii="Times New Roman" w:hAnsi="Times New Roman"/>
        </w:rPr>
      </w:pPr>
      <w:r w:rsidRPr="00A726F1">
        <w:rPr>
          <w:rFonts w:ascii="Times New Roman" w:hAnsi="Times New Roman"/>
        </w:rPr>
        <w:t xml:space="preserve">Users with direct console access that remain inactive for a period of more than 180 days will be disabled. Re-enabling these accounts will follow the same </w:t>
      </w:r>
      <w:r w:rsidRPr="00A726F1">
        <w:rPr>
          <w:rFonts w:ascii="Times New Roman" w:hAnsi="Times New Roman"/>
        </w:rPr>
        <w:lastRenderedPageBreak/>
        <w:t>approval process as a new account and will be audited and restricted using Principles of Least Privilege.</w:t>
      </w:r>
    </w:p>
    <w:p w14:paraId="34DC0A32" w14:textId="77777777" w:rsidR="00654098" w:rsidRPr="00A726F1" w:rsidRDefault="00654098" w:rsidP="00A726F1">
      <w:pPr>
        <w:pStyle w:val="ListParagraph"/>
        <w:widowControl w:val="0"/>
        <w:numPr>
          <w:ilvl w:val="3"/>
          <w:numId w:val="4"/>
        </w:numPr>
        <w:spacing w:before="240" w:after="240"/>
        <w:contextualSpacing w:val="0"/>
        <w:rPr>
          <w:rFonts w:ascii="Times New Roman" w:hAnsi="Times New Roman"/>
        </w:rPr>
      </w:pPr>
      <w:r w:rsidRPr="00A726F1">
        <w:rPr>
          <w:rFonts w:ascii="Times New Roman" w:hAnsi="Times New Roman"/>
        </w:rPr>
        <w:t>All programmatic credentials (API keys, access/secret keys, etc.) will be rotated every 90 days.</w:t>
      </w:r>
    </w:p>
    <w:p w14:paraId="7880004B" w14:textId="77777777" w:rsidR="00654098" w:rsidRPr="00A726F1" w:rsidRDefault="00654098" w:rsidP="00A726F1">
      <w:pPr>
        <w:pStyle w:val="ListParagraph"/>
        <w:widowControl w:val="0"/>
        <w:numPr>
          <w:ilvl w:val="0"/>
          <w:numId w:val="4"/>
        </w:numPr>
        <w:spacing w:before="240" w:after="240"/>
        <w:contextualSpacing w:val="0"/>
        <w:rPr>
          <w:rFonts w:ascii="Times New Roman" w:hAnsi="Times New Roman"/>
        </w:rPr>
      </w:pPr>
      <w:r w:rsidRPr="00A726F1">
        <w:rPr>
          <w:rFonts w:ascii="Times New Roman" w:hAnsi="Times New Roman"/>
        </w:rPr>
        <w:t>BSMH must ensure the implementation of threat detection and prevention:</w:t>
      </w:r>
    </w:p>
    <w:p w14:paraId="61983F2C" w14:textId="77777777" w:rsidR="00654098" w:rsidRPr="00A726F1" w:rsidRDefault="00654098" w:rsidP="00A726F1">
      <w:pPr>
        <w:pStyle w:val="ListParagraph"/>
        <w:widowControl w:val="0"/>
        <w:numPr>
          <w:ilvl w:val="3"/>
          <w:numId w:val="4"/>
        </w:numPr>
        <w:spacing w:before="240" w:after="240"/>
        <w:contextualSpacing w:val="0"/>
        <w:rPr>
          <w:rFonts w:ascii="Times New Roman" w:hAnsi="Times New Roman"/>
        </w:rPr>
      </w:pPr>
      <w:r w:rsidRPr="00A726F1">
        <w:rPr>
          <w:rFonts w:ascii="Times New Roman" w:hAnsi="Times New Roman"/>
        </w:rPr>
        <w:t>Strong endpoint security must be maintained on managed endpoints following BSMH standards SA-ST-10.0.06-R1.0 and CS-ST-9.0.04-R1.0.</w:t>
      </w:r>
    </w:p>
    <w:p w14:paraId="28BC53A0" w14:textId="77777777" w:rsidR="00654098" w:rsidRPr="00A726F1" w:rsidRDefault="00654098" w:rsidP="00A726F1">
      <w:pPr>
        <w:pStyle w:val="ListParagraph"/>
        <w:widowControl w:val="0"/>
        <w:numPr>
          <w:ilvl w:val="3"/>
          <w:numId w:val="4"/>
        </w:numPr>
        <w:spacing w:before="240" w:after="240"/>
        <w:contextualSpacing w:val="0"/>
        <w:rPr>
          <w:rFonts w:ascii="Times New Roman" w:hAnsi="Times New Roman"/>
        </w:rPr>
      </w:pPr>
      <w:commentRangeStart w:id="27"/>
      <w:commentRangeStart w:id="28"/>
      <w:r w:rsidRPr="00A726F1">
        <w:rPr>
          <w:rFonts w:ascii="Times New Roman" w:hAnsi="Times New Roman"/>
        </w:rPr>
        <w:t>Implementation of data loss prevention mechanisms will be put in place where sensitive data is stored and where applicable</w:t>
      </w:r>
      <w:commentRangeEnd w:id="27"/>
      <w:r w:rsidR="00D23230">
        <w:rPr>
          <w:rStyle w:val="CommentReference"/>
        </w:rPr>
        <w:commentReference w:id="27"/>
      </w:r>
      <w:commentRangeEnd w:id="28"/>
      <w:r w:rsidR="003151D2">
        <w:rPr>
          <w:rStyle w:val="CommentReference"/>
        </w:rPr>
        <w:commentReference w:id="28"/>
      </w:r>
      <w:r w:rsidRPr="00A726F1">
        <w:rPr>
          <w:rFonts w:ascii="Times New Roman" w:hAnsi="Times New Roman"/>
        </w:rPr>
        <w:t>.</w:t>
      </w:r>
    </w:p>
    <w:p w14:paraId="5BE0F664" w14:textId="77777777" w:rsidR="00654098" w:rsidRPr="00A726F1" w:rsidRDefault="00654098" w:rsidP="00A726F1">
      <w:pPr>
        <w:pStyle w:val="ListParagraph"/>
        <w:widowControl w:val="0"/>
        <w:numPr>
          <w:ilvl w:val="3"/>
          <w:numId w:val="4"/>
        </w:numPr>
        <w:spacing w:before="240" w:after="240"/>
        <w:contextualSpacing w:val="0"/>
        <w:rPr>
          <w:rFonts w:ascii="Times New Roman" w:hAnsi="Times New Roman"/>
        </w:rPr>
      </w:pPr>
      <w:r w:rsidRPr="00A726F1">
        <w:rPr>
          <w:rFonts w:ascii="Times New Roman" w:hAnsi="Times New Roman"/>
        </w:rPr>
        <w:t>A mechanism to discover, assess, and prioritize vulnerabilities must be configured for all compute assets.</w:t>
      </w:r>
    </w:p>
    <w:p w14:paraId="60594F4A" w14:textId="77777777" w:rsidR="00654098" w:rsidRPr="00A726F1" w:rsidRDefault="00654098" w:rsidP="00A726F1">
      <w:pPr>
        <w:pStyle w:val="ListParagraph"/>
        <w:widowControl w:val="0"/>
        <w:numPr>
          <w:ilvl w:val="3"/>
          <w:numId w:val="4"/>
        </w:numPr>
        <w:spacing w:before="240" w:after="240"/>
        <w:contextualSpacing w:val="0"/>
        <w:rPr>
          <w:rFonts w:ascii="Times New Roman" w:hAnsi="Times New Roman"/>
        </w:rPr>
      </w:pPr>
      <w:r w:rsidRPr="00A726F1">
        <w:rPr>
          <w:rFonts w:ascii="Times New Roman" w:hAnsi="Times New Roman"/>
        </w:rPr>
        <w:t>A redundant system of network traffic inspection for the purpose of intelligent routing and capable of blocking malicious network traffic will be deployed in the cloud environment (e.g. network firewall).</w:t>
      </w:r>
    </w:p>
    <w:p w14:paraId="5D43B87A" w14:textId="77777777" w:rsidR="00654098" w:rsidRPr="00A726F1" w:rsidRDefault="00654098" w:rsidP="00A726F1">
      <w:pPr>
        <w:pStyle w:val="ListParagraph"/>
        <w:widowControl w:val="0"/>
        <w:numPr>
          <w:ilvl w:val="3"/>
          <w:numId w:val="4"/>
        </w:numPr>
        <w:spacing w:before="240" w:after="240"/>
        <w:contextualSpacing w:val="0"/>
        <w:rPr>
          <w:rFonts w:ascii="Times New Roman" w:hAnsi="Times New Roman"/>
        </w:rPr>
      </w:pPr>
      <w:r w:rsidRPr="00A726F1">
        <w:rPr>
          <w:rFonts w:ascii="Times New Roman" w:hAnsi="Times New Roman"/>
        </w:rPr>
        <w:t>Web applications (static or dynamic) will employ a mechanism for detecting, prioritizing, and blocking malicious traffic and common web application attack vectors (e.g. web application firewall).</w:t>
      </w:r>
    </w:p>
    <w:p w14:paraId="0A08FE0F" w14:textId="77777777" w:rsidR="00654098" w:rsidRPr="00A726F1" w:rsidRDefault="00654098" w:rsidP="00A726F1">
      <w:pPr>
        <w:pStyle w:val="ListParagraph"/>
        <w:widowControl w:val="0"/>
        <w:numPr>
          <w:ilvl w:val="0"/>
          <w:numId w:val="4"/>
        </w:numPr>
        <w:spacing w:before="240" w:after="240"/>
        <w:contextualSpacing w:val="0"/>
        <w:rPr>
          <w:rFonts w:ascii="Times New Roman" w:hAnsi="Times New Roman"/>
        </w:rPr>
      </w:pPr>
      <w:r w:rsidRPr="00A726F1">
        <w:rPr>
          <w:rFonts w:ascii="Times New Roman" w:hAnsi="Times New Roman"/>
        </w:rPr>
        <w:t>BSMH must maintain the ability to discover cloud services and applications that interface with BSMH infrastructure. Unapproved cloud solutions must go through a cybersecurity risk assessment and gain approval or be discontinued. New cloud solutions must go through the I&amp;T Governance process prior to contracting with the provider for services.</w:t>
      </w:r>
    </w:p>
    <w:p w14:paraId="160741D8" w14:textId="77777777" w:rsidR="00654098" w:rsidRPr="00A726F1" w:rsidRDefault="00654098" w:rsidP="00A726F1">
      <w:pPr>
        <w:pStyle w:val="ListParagraph"/>
        <w:widowControl w:val="0"/>
        <w:numPr>
          <w:ilvl w:val="0"/>
          <w:numId w:val="4"/>
        </w:numPr>
        <w:spacing w:before="240" w:after="240"/>
        <w:contextualSpacing w:val="0"/>
        <w:rPr>
          <w:rFonts w:ascii="Times New Roman" w:hAnsi="Times New Roman"/>
        </w:rPr>
      </w:pPr>
      <w:r w:rsidRPr="00A726F1">
        <w:rPr>
          <w:rFonts w:ascii="Times New Roman" w:hAnsi="Times New Roman"/>
        </w:rPr>
        <w:t>BSMH must ensure the implementation of data encryption:</w:t>
      </w:r>
    </w:p>
    <w:p w14:paraId="2F75BE62" w14:textId="77777777" w:rsidR="00654098" w:rsidRPr="00A726F1" w:rsidRDefault="00654098" w:rsidP="00A726F1">
      <w:pPr>
        <w:pStyle w:val="ListParagraph"/>
        <w:widowControl w:val="0"/>
        <w:numPr>
          <w:ilvl w:val="3"/>
          <w:numId w:val="4"/>
        </w:numPr>
        <w:spacing w:before="240" w:after="240"/>
        <w:contextualSpacing w:val="0"/>
        <w:rPr>
          <w:rFonts w:ascii="Times New Roman" w:hAnsi="Times New Roman"/>
        </w:rPr>
      </w:pPr>
      <w:r w:rsidRPr="00A726F1">
        <w:rPr>
          <w:rFonts w:ascii="Times New Roman" w:hAnsi="Times New Roman"/>
        </w:rPr>
        <w:t>Data encryption for data in motion must be implemented for data transmission to and from the cloud. BSMH cryptographic controls must be followed (See SA-ST-10.0.03-R1.0 Cryptographic Controls).</w:t>
      </w:r>
    </w:p>
    <w:p w14:paraId="531570F2" w14:textId="77777777" w:rsidR="00654098" w:rsidRPr="00A726F1" w:rsidRDefault="00654098" w:rsidP="00A726F1">
      <w:pPr>
        <w:pStyle w:val="ListParagraph"/>
        <w:widowControl w:val="0"/>
        <w:numPr>
          <w:ilvl w:val="3"/>
          <w:numId w:val="4"/>
        </w:numPr>
        <w:spacing w:before="240" w:after="240"/>
        <w:contextualSpacing w:val="0"/>
        <w:rPr>
          <w:rFonts w:ascii="Times New Roman" w:hAnsi="Times New Roman"/>
        </w:rPr>
      </w:pPr>
      <w:r w:rsidRPr="00A726F1">
        <w:rPr>
          <w:rFonts w:ascii="Times New Roman" w:hAnsi="Times New Roman"/>
        </w:rPr>
        <w:t>BSMH must ensure that data at rest in the cloud is encrypted with an entrusted key and follow BSMH cryptographic controls (See SA-ST-10.0.03-R1.0 Cryptographic Controls).</w:t>
      </w:r>
    </w:p>
    <w:p w14:paraId="789AC85B" w14:textId="77777777" w:rsidR="00654098" w:rsidRPr="00A726F1" w:rsidRDefault="00654098" w:rsidP="00A726F1">
      <w:pPr>
        <w:pStyle w:val="ListParagraph"/>
        <w:widowControl w:val="0"/>
        <w:numPr>
          <w:ilvl w:val="3"/>
          <w:numId w:val="4"/>
        </w:numPr>
        <w:spacing w:before="240" w:after="240"/>
        <w:contextualSpacing w:val="0"/>
        <w:rPr>
          <w:rFonts w:ascii="Times New Roman" w:hAnsi="Times New Roman"/>
        </w:rPr>
      </w:pPr>
      <w:r w:rsidRPr="00A726F1">
        <w:rPr>
          <w:rFonts w:ascii="Times New Roman" w:hAnsi="Times New Roman"/>
        </w:rPr>
        <w:t>Avoid encrypting data with a single entrusted key to reduce the impact in the event of a compromised encryption key (e.g. using multiple entrusted keys to encrypt different types of data or systems).</w:t>
      </w:r>
    </w:p>
    <w:p w14:paraId="65054018" w14:textId="77777777" w:rsidR="00654098" w:rsidRPr="00A726F1" w:rsidRDefault="00654098" w:rsidP="00A726F1">
      <w:pPr>
        <w:pStyle w:val="ListParagraph"/>
        <w:widowControl w:val="0"/>
        <w:numPr>
          <w:ilvl w:val="3"/>
          <w:numId w:val="4"/>
        </w:numPr>
        <w:spacing w:before="240" w:after="240"/>
        <w:contextualSpacing w:val="0"/>
        <w:rPr>
          <w:rFonts w:ascii="Times New Roman" w:hAnsi="Times New Roman"/>
        </w:rPr>
      </w:pPr>
      <w:r w:rsidRPr="00A726F1">
        <w:rPr>
          <w:rFonts w:ascii="Times New Roman" w:hAnsi="Times New Roman"/>
        </w:rPr>
        <w:t>Entrusted key will be rotated regularly and, where possible, automatically (e.g. automatic rotation every 365 days).</w:t>
      </w:r>
    </w:p>
    <w:p w14:paraId="1578CE6F" w14:textId="77777777" w:rsidR="00654098" w:rsidRPr="00A726F1" w:rsidRDefault="00654098" w:rsidP="00A726F1">
      <w:pPr>
        <w:pStyle w:val="ListParagraph"/>
        <w:widowControl w:val="0"/>
        <w:numPr>
          <w:ilvl w:val="3"/>
          <w:numId w:val="4"/>
        </w:numPr>
        <w:spacing w:before="240" w:after="240"/>
        <w:contextualSpacing w:val="0"/>
        <w:rPr>
          <w:rFonts w:ascii="Times New Roman" w:hAnsi="Times New Roman"/>
        </w:rPr>
      </w:pPr>
      <w:r w:rsidRPr="00A726F1">
        <w:rPr>
          <w:rFonts w:ascii="Times New Roman" w:hAnsi="Times New Roman"/>
        </w:rPr>
        <w:t xml:space="preserve">Where possible, entrusted keys should not be deleted. Entrusted keys should be </w:t>
      </w:r>
      <w:r w:rsidRPr="00A726F1">
        <w:rPr>
          <w:rFonts w:ascii="Times New Roman" w:hAnsi="Times New Roman"/>
        </w:rPr>
        <w:lastRenderedPageBreak/>
        <w:t>disabled or employ a mechanism for retention of the key material for an extended period.</w:t>
      </w:r>
    </w:p>
    <w:p w14:paraId="56943983" w14:textId="77777777" w:rsidR="00654098" w:rsidRPr="00A726F1" w:rsidRDefault="00654098" w:rsidP="00A726F1">
      <w:pPr>
        <w:pStyle w:val="ListParagraph"/>
        <w:widowControl w:val="0"/>
        <w:numPr>
          <w:ilvl w:val="3"/>
          <w:numId w:val="4"/>
        </w:numPr>
        <w:spacing w:before="240" w:after="240"/>
        <w:contextualSpacing w:val="0"/>
        <w:rPr>
          <w:rFonts w:ascii="Times New Roman" w:hAnsi="Times New Roman"/>
        </w:rPr>
      </w:pPr>
      <w:r w:rsidRPr="00A726F1">
        <w:rPr>
          <w:rFonts w:ascii="Times New Roman" w:hAnsi="Times New Roman"/>
        </w:rPr>
        <w:t>Where possible, network connectivity should be private and encrypted.</w:t>
      </w:r>
    </w:p>
    <w:p w14:paraId="0F6F317B" w14:textId="77777777" w:rsidR="00654098" w:rsidRPr="00A726F1" w:rsidRDefault="00654098" w:rsidP="00A726F1">
      <w:pPr>
        <w:pStyle w:val="ListParagraph"/>
        <w:widowControl w:val="0"/>
        <w:numPr>
          <w:ilvl w:val="0"/>
          <w:numId w:val="4"/>
        </w:numPr>
        <w:spacing w:before="240" w:after="240"/>
        <w:contextualSpacing w:val="0"/>
        <w:rPr>
          <w:rFonts w:ascii="Times New Roman" w:hAnsi="Times New Roman"/>
        </w:rPr>
      </w:pPr>
      <w:r w:rsidRPr="00A726F1">
        <w:rPr>
          <w:rFonts w:ascii="Times New Roman" w:hAnsi="Times New Roman"/>
        </w:rPr>
        <w:t>Strong Password Security Practices</w:t>
      </w:r>
    </w:p>
    <w:p w14:paraId="37C9FBD3" w14:textId="77777777" w:rsidR="00654098" w:rsidRPr="00A726F1" w:rsidRDefault="00654098" w:rsidP="00A726F1">
      <w:pPr>
        <w:pStyle w:val="ListParagraph"/>
        <w:widowControl w:val="0"/>
        <w:numPr>
          <w:ilvl w:val="3"/>
          <w:numId w:val="4"/>
        </w:numPr>
        <w:spacing w:before="240" w:after="240"/>
        <w:contextualSpacing w:val="0"/>
        <w:rPr>
          <w:rFonts w:ascii="Times New Roman" w:hAnsi="Times New Roman"/>
        </w:rPr>
      </w:pPr>
      <w:r w:rsidRPr="00A726F1">
        <w:rPr>
          <w:rFonts w:ascii="Times New Roman" w:hAnsi="Times New Roman"/>
        </w:rPr>
        <w:t>Where possible, all BSMH workforce member user and Administrator accounts must be configured to utilize Single Sign-On (SSO) for authentication to cloud services. Otherwise, user and privileged accounts must comply with BSMH password standards (see AC-ST-1.0.02-R1.0 Authorized Access to Information Systems standard).</w:t>
      </w:r>
    </w:p>
    <w:p w14:paraId="5ACE93B6" w14:textId="77777777" w:rsidR="00654098" w:rsidRPr="00A726F1" w:rsidRDefault="00654098" w:rsidP="00A726F1">
      <w:pPr>
        <w:pStyle w:val="ListParagraph"/>
        <w:widowControl w:val="0"/>
        <w:numPr>
          <w:ilvl w:val="3"/>
          <w:numId w:val="4"/>
        </w:numPr>
        <w:spacing w:before="240" w:after="240"/>
        <w:contextualSpacing w:val="0"/>
        <w:rPr>
          <w:rFonts w:ascii="Times New Roman" w:hAnsi="Times New Roman"/>
        </w:rPr>
      </w:pPr>
      <w:r w:rsidRPr="00A726F1">
        <w:rPr>
          <w:rFonts w:ascii="Times New Roman" w:hAnsi="Times New Roman"/>
        </w:rPr>
        <w:t>An isolated account (not belonging to any one person) must be used in the creation of the subscription/tenant. The creation of this account using a personal (non-BSMH email) is prohibited.</w:t>
      </w:r>
    </w:p>
    <w:p w14:paraId="42058096" w14:textId="77777777" w:rsidR="00654098" w:rsidRPr="00A726F1" w:rsidRDefault="00654098" w:rsidP="00A726F1">
      <w:pPr>
        <w:pStyle w:val="ListParagraph"/>
        <w:widowControl w:val="0"/>
        <w:numPr>
          <w:ilvl w:val="3"/>
          <w:numId w:val="4"/>
        </w:numPr>
        <w:spacing w:before="240" w:after="240"/>
        <w:contextualSpacing w:val="0"/>
        <w:rPr>
          <w:rFonts w:ascii="Times New Roman" w:hAnsi="Times New Roman"/>
        </w:rPr>
      </w:pPr>
      <w:r w:rsidRPr="00A726F1">
        <w:rPr>
          <w:rFonts w:ascii="Times New Roman" w:hAnsi="Times New Roman"/>
        </w:rPr>
        <w:t>The root or administrator account used to establish the subscription/tenant must comply with BSMH password standards (see AC-ST-1.0.02-R1.0 Authorized Access to Information Systems standard).</w:t>
      </w:r>
    </w:p>
    <w:p w14:paraId="6822E1AB" w14:textId="77777777" w:rsidR="00654098" w:rsidRPr="00A726F1" w:rsidRDefault="00654098" w:rsidP="00A726F1">
      <w:pPr>
        <w:pStyle w:val="ListParagraph"/>
        <w:widowControl w:val="0"/>
        <w:numPr>
          <w:ilvl w:val="3"/>
          <w:numId w:val="4"/>
        </w:numPr>
        <w:spacing w:before="240" w:after="240"/>
        <w:contextualSpacing w:val="0"/>
        <w:rPr>
          <w:rFonts w:ascii="Times New Roman" w:hAnsi="Times New Roman"/>
        </w:rPr>
      </w:pPr>
      <w:r w:rsidRPr="00A726F1">
        <w:rPr>
          <w:rFonts w:ascii="Times New Roman" w:hAnsi="Times New Roman"/>
        </w:rPr>
        <w:t>Where possible, root account passwords will be stored in the corporate approved BSMH Privileged Access Management platform.</w:t>
      </w:r>
    </w:p>
    <w:p w14:paraId="1D383B88" w14:textId="77777777" w:rsidR="00654098" w:rsidRPr="00A726F1" w:rsidRDefault="00654098" w:rsidP="00A726F1">
      <w:pPr>
        <w:pStyle w:val="ListParagraph"/>
        <w:widowControl w:val="0"/>
        <w:numPr>
          <w:ilvl w:val="0"/>
          <w:numId w:val="4"/>
        </w:numPr>
        <w:spacing w:before="240" w:after="240"/>
        <w:contextualSpacing w:val="0"/>
        <w:rPr>
          <w:rFonts w:ascii="Times New Roman" w:hAnsi="Times New Roman"/>
        </w:rPr>
      </w:pPr>
      <w:r w:rsidRPr="00A726F1">
        <w:rPr>
          <w:rFonts w:ascii="Times New Roman" w:hAnsi="Times New Roman"/>
        </w:rPr>
        <w:t>Authentication</w:t>
      </w:r>
    </w:p>
    <w:p w14:paraId="1150A527" w14:textId="77777777" w:rsidR="00654098" w:rsidRPr="00A726F1" w:rsidRDefault="00654098" w:rsidP="00A726F1">
      <w:pPr>
        <w:pStyle w:val="ListParagraph"/>
        <w:widowControl w:val="0"/>
        <w:numPr>
          <w:ilvl w:val="3"/>
          <w:numId w:val="4"/>
        </w:numPr>
        <w:spacing w:before="240" w:after="240"/>
        <w:contextualSpacing w:val="0"/>
        <w:rPr>
          <w:rFonts w:ascii="Times New Roman" w:hAnsi="Times New Roman"/>
        </w:rPr>
      </w:pPr>
      <w:r w:rsidRPr="00A726F1">
        <w:rPr>
          <w:rFonts w:ascii="Times New Roman" w:hAnsi="Times New Roman"/>
        </w:rPr>
        <w:t>All non-service accounts with management plane access to the subscription/tenant must also use multi-factor authentication (e.g. hardware token or virtual token).</w:t>
      </w:r>
    </w:p>
    <w:p w14:paraId="5DDC8D5A" w14:textId="77777777" w:rsidR="00654098" w:rsidRPr="00A726F1" w:rsidRDefault="00654098" w:rsidP="00A726F1">
      <w:pPr>
        <w:pStyle w:val="ListParagraph"/>
        <w:widowControl w:val="0"/>
        <w:numPr>
          <w:ilvl w:val="0"/>
          <w:numId w:val="4"/>
        </w:numPr>
        <w:spacing w:before="240" w:after="240"/>
        <w:contextualSpacing w:val="0"/>
        <w:rPr>
          <w:rFonts w:ascii="Times New Roman" w:hAnsi="Times New Roman"/>
        </w:rPr>
      </w:pPr>
      <w:r w:rsidRPr="00A726F1">
        <w:rPr>
          <w:rFonts w:ascii="Times New Roman" w:hAnsi="Times New Roman"/>
        </w:rPr>
        <w:t>Sensitive Credentials</w:t>
      </w:r>
    </w:p>
    <w:p w14:paraId="71279AC5" w14:textId="77777777" w:rsidR="00654098" w:rsidRPr="00A726F1" w:rsidRDefault="00654098" w:rsidP="00A726F1">
      <w:pPr>
        <w:pStyle w:val="ListParagraph"/>
        <w:widowControl w:val="0"/>
        <w:numPr>
          <w:ilvl w:val="3"/>
          <w:numId w:val="4"/>
        </w:numPr>
        <w:spacing w:before="240" w:after="240"/>
        <w:contextualSpacing w:val="0"/>
        <w:rPr>
          <w:rFonts w:ascii="Times New Roman" w:hAnsi="Times New Roman"/>
        </w:rPr>
      </w:pPr>
      <w:r w:rsidRPr="00A726F1">
        <w:rPr>
          <w:rFonts w:ascii="Times New Roman" w:hAnsi="Times New Roman"/>
        </w:rPr>
        <w:t>Sensitive credentials and application information (e.g. database connection strings, API Keys, usernames, passwords, etc.) will be stored securely, encrypted, and rotated regularly (e.g. every 365 days).</w:t>
      </w:r>
    </w:p>
    <w:p w14:paraId="1769790C" w14:textId="77777777" w:rsidR="00654098" w:rsidRPr="00A726F1" w:rsidRDefault="00654098" w:rsidP="00A726F1">
      <w:pPr>
        <w:pStyle w:val="ListParagraph"/>
        <w:widowControl w:val="0"/>
        <w:numPr>
          <w:ilvl w:val="0"/>
          <w:numId w:val="4"/>
        </w:numPr>
        <w:spacing w:before="240" w:after="240"/>
        <w:contextualSpacing w:val="0"/>
        <w:rPr>
          <w:rFonts w:ascii="Times New Roman" w:hAnsi="Times New Roman"/>
        </w:rPr>
      </w:pPr>
      <w:r w:rsidRPr="00A726F1">
        <w:rPr>
          <w:rFonts w:ascii="Times New Roman" w:hAnsi="Times New Roman"/>
        </w:rPr>
        <w:t>BSMH must implement a Cloud Access Security Broker (CASB) to enhance and extend security controls into the cloud.</w:t>
      </w:r>
    </w:p>
    <w:p w14:paraId="4455700A" w14:textId="77777777" w:rsidR="00654098" w:rsidRPr="00A726F1" w:rsidRDefault="00654098" w:rsidP="00A726F1">
      <w:pPr>
        <w:pStyle w:val="ListParagraph"/>
        <w:widowControl w:val="0"/>
        <w:numPr>
          <w:ilvl w:val="0"/>
          <w:numId w:val="4"/>
        </w:numPr>
        <w:spacing w:before="240" w:after="240"/>
        <w:contextualSpacing w:val="0"/>
        <w:rPr>
          <w:rFonts w:ascii="Times New Roman" w:hAnsi="Times New Roman"/>
        </w:rPr>
      </w:pPr>
      <w:r w:rsidRPr="00A726F1">
        <w:rPr>
          <w:rFonts w:ascii="Times New Roman" w:hAnsi="Times New Roman"/>
        </w:rPr>
        <w:t>Security of Network Connectivity</w:t>
      </w:r>
    </w:p>
    <w:p w14:paraId="1CB80FB2" w14:textId="77777777" w:rsidR="00654098" w:rsidRPr="00A726F1" w:rsidRDefault="00654098" w:rsidP="00A726F1">
      <w:pPr>
        <w:pStyle w:val="ListParagraph"/>
        <w:widowControl w:val="0"/>
        <w:numPr>
          <w:ilvl w:val="3"/>
          <w:numId w:val="4"/>
        </w:numPr>
        <w:spacing w:before="240" w:after="240"/>
        <w:contextualSpacing w:val="0"/>
        <w:rPr>
          <w:rFonts w:ascii="Times New Roman" w:hAnsi="Times New Roman"/>
        </w:rPr>
      </w:pPr>
      <w:r w:rsidRPr="00A726F1">
        <w:rPr>
          <w:rFonts w:ascii="Times New Roman" w:hAnsi="Times New Roman"/>
        </w:rPr>
        <w:t>Outbound network traffic rules should be restricted to BSMH approved ports (See CS-ST-9.0.06-R1.0 Network Security Management and AC-ST-1.0.04-R2.0 Network Access Control Standard). All other ports (outbound) require approval by the approved BSMH Governance Committee.</w:t>
      </w:r>
    </w:p>
    <w:p w14:paraId="5C3ECDE5" w14:textId="77777777" w:rsidR="00654098" w:rsidRPr="00A726F1" w:rsidRDefault="00654098" w:rsidP="00A726F1">
      <w:pPr>
        <w:pStyle w:val="ListParagraph"/>
        <w:widowControl w:val="0"/>
        <w:numPr>
          <w:ilvl w:val="3"/>
          <w:numId w:val="4"/>
        </w:numPr>
        <w:spacing w:before="240" w:after="240"/>
        <w:contextualSpacing w:val="0"/>
        <w:rPr>
          <w:rFonts w:ascii="Times New Roman" w:hAnsi="Times New Roman"/>
        </w:rPr>
      </w:pPr>
      <w:r w:rsidRPr="00A726F1">
        <w:rPr>
          <w:rFonts w:ascii="Times New Roman" w:hAnsi="Times New Roman"/>
        </w:rPr>
        <w:t>Inbound network traffic rules require approval by the approved BSMH Governance Committee.</w:t>
      </w:r>
    </w:p>
    <w:p w14:paraId="706DA6CD" w14:textId="77777777" w:rsidR="00654098" w:rsidRPr="00A726F1" w:rsidRDefault="00654098" w:rsidP="00A726F1">
      <w:pPr>
        <w:pStyle w:val="ListParagraph"/>
        <w:widowControl w:val="0"/>
        <w:numPr>
          <w:ilvl w:val="3"/>
          <w:numId w:val="4"/>
        </w:numPr>
        <w:spacing w:before="240" w:after="240"/>
        <w:contextualSpacing w:val="0"/>
        <w:rPr>
          <w:rFonts w:ascii="Times New Roman" w:hAnsi="Times New Roman"/>
        </w:rPr>
      </w:pPr>
      <w:r w:rsidRPr="00A726F1">
        <w:rPr>
          <w:rFonts w:ascii="Times New Roman" w:hAnsi="Times New Roman"/>
        </w:rPr>
        <w:lastRenderedPageBreak/>
        <w:t>Interconnectivity of internal resources deployed in the cloud should be enabled and network traffic will be restricted to minimum required (e.g. VPC Peering).</w:t>
      </w:r>
    </w:p>
    <w:p w14:paraId="39A4F3CB" w14:textId="77777777" w:rsidR="00654098" w:rsidRPr="00A726F1" w:rsidRDefault="00654098" w:rsidP="00A726F1">
      <w:pPr>
        <w:pStyle w:val="ListParagraph"/>
        <w:widowControl w:val="0"/>
        <w:numPr>
          <w:ilvl w:val="3"/>
          <w:numId w:val="4"/>
        </w:numPr>
        <w:spacing w:before="240" w:after="240"/>
        <w:contextualSpacing w:val="0"/>
        <w:rPr>
          <w:rFonts w:ascii="Times New Roman" w:hAnsi="Times New Roman"/>
        </w:rPr>
      </w:pPr>
      <w:r w:rsidRPr="00A726F1">
        <w:rPr>
          <w:rFonts w:ascii="Times New Roman" w:hAnsi="Times New Roman"/>
        </w:rPr>
        <w:t>Outbound and inbound network traffic will be routed through a redundant system capable of inspecting and blocking malicious network traffic (e.g. network firewall, web application firewall).</w:t>
      </w:r>
    </w:p>
    <w:p w14:paraId="08298D30" w14:textId="77777777" w:rsidR="00654098" w:rsidRPr="00A726F1" w:rsidRDefault="00654098" w:rsidP="00A726F1">
      <w:pPr>
        <w:pStyle w:val="ListParagraph"/>
        <w:widowControl w:val="0"/>
        <w:numPr>
          <w:ilvl w:val="0"/>
          <w:numId w:val="4"/>
        </w:numPr>
        <w:spacing w:before="240" w:after="240"/>
        <w:contextualSpacing w:val="0"/>
        <w:rPr>
          <w:rFonts w:ascii="Times New Roman" w:hAnsi="Times New Roman"/>
        </w:rPr>
      </w:pPr>
      <w:r w:rsidRPr="00A726F1">
        <w:rPr>
          <w:rFonts w:ascii="Times New Roman" w:hAnsi="Times New Roman"/>
        </w:rPr>
        <w:t>Public and External Access</w:t>
      </w:r>
    </w:p>
    <w:p w14:paraId="3D1A2721" w14:textId="77777777" w:rsidR="00654098" w:rsidRPr="00A726F1" w:rsidRDefault="00654098" w:rsidP="00A726F1">
      <w:pPr>
        <w:pStyle w:val="ListParagraph"/>
        <w:widowControl w:val="0"/>
        <w:numPr>
          <w:ilvl w:val="3"/>
          <w:numId w:val="4"/>
        </w:numPr>
        <w:spacing w:before="240" w:after="240"/>
        <w:contextualSpacing w:val="0"/>
        <w:rPr>
          <w:rFonts w:ascii="Times New Roman" w:hAnsi="Times New Roman"/>
        </w:rPr>
      </w:pPr>
      <w:r w:rsidRPr="00A726F1">
        <w:rPr>
          <w:rFonts w:ascii="Times New Roman" w:hAnsi="Times New Roman"/>
        </w:rPr>
        <w:t>Remote access administration will be disabled (e.g. RDP- 3389, SSH -22, etc.). If remote access is required, compensating controls must be put in place (e.g. bastion networks). Deviation from this recommendation must be approved and documented by the approved BSMH Governance Committee.</w:t>
      </w:r>
    </w:p>
    <w:p w14:paraId="2F5BFBC6" w14:textId="77777777" w:rsidR="00654098" w:rsidRPr="00A726F1" w:rsidRDefault="00654098" w:rsidP="00A726F1">
      <w:pPr>
        <w:pStyle w:val="ListParagraph"/>
        <w:widowControl w:val="0"/>
        <w:numPr>
          <w:ilvl w:val="3"/>
          <w:numId w:val="4"/>
        </w:numPr>
        <w:spacing w:before="240" w:after="240"/>
        <w:contextualSpacing w:val="0"/>
        <w:rPr>
          <w:rFonts w:ascii="Times New Roman" w:hAnsi="Times New Roman"/>
        </w:rPr>
      </w:pPr>
      <w:r w:rsidRPr="00A726F1">
        <w:rPr>
          <w:rFonts w:ascii="Times New Roman" w:hAnsi="Times New Roman"/>
        </w:rPr>
        <w:t>Storage mechanisms will not have public read/write permissions enabled.</w:t>
      </w:r>
    </w:p>
    <w:p w14:paraId="76D6AC26" w14:textId="77777777" w:rsidR="00654098" w:rsidRPr="00A726F1" w:rsidRDefault="00654098" w:rsidP="00A726F1">
      <w:pPr>
        <w:pStyle w:val="ListParagraph"/>
        <w:widowControl w:val="0"/>
        <w:numPr>
          <w:ilvl w:val="3"/>
          <w:numId w:val="4"/>
        </w:numPr>
        <w:spacing w:before="240" w:after="240"/>
        <w:contextualSpacing w:val="0"/>
        <w:rPr>
          <w:rFonts w:ascii="Times New Roman" w:hAnsi="Times New Roman"/>
        </w:rPr>
      </w:pPr>
      <w:r w:rsidRPr="00A726F1">
        <w:rPr>
          <w:rFonts w:ascii="Times New Roman" w:hAnsi="Times New Roman"/>
        </w:rPr>
        <w:t>Databases will not have public read/write permissions enabled.</w:t>
      </w:r>
    </w:p>
    <w:p w14:paraId="24972A1D" w14:textId="77777777" w:rsidR="00654098" w:rsidRPr="00A726F1" w:rsidRDefault="00654098" w:rsidP="00A726F1">
      <w:pPr>
        <w:pStyle w:val="ListParagraph"/>
        <w:widowControl w:val="0"/>
        <w:numPr>
          <w:ilvl w:val="0"/>
          <w:numId w:val="4"/>
        </w:numPr>
        <w:spacing w:before="240" w:after="240"/>
        <w:contextualSpacing w:val="0"/>
        <w:rPr>
          <w:rFonts w:ascii="Times New Roman" w:hAnsi="Times New Roman"/>
        </w:rPr>
      </w:pPr>
      <w:r w:rsidRPr="00A726F1">
        <w:rPr>
          <w:rFonts w:ascii="Times New Roman" w:hAnsi="Times New Roman"/>
        </w:rPr>
        <w:t>Workload Hardening</w:t>
      </w:r>
    </w:p>
    <w:p w14:paraId="56375B32" w14:textId="77777777" w:rsidR="00654098" w:rsidRPr="00A726F1" w:rsidRDefault="00654098" w:rsidP="00A726F1">
      <w:pPr>
        <w:pStyle w:val="ListParagraph"/>
        <w:widowControl w:val="0"/>
        <w:numPr>
          <w:ilvl w:val="3"/>
          <w:numId w:val="4"/>
        </w:numPr>
        <w:spacing w:before="240" w:after="240"/>
        <w:contextualSpacing w:val="0"/>
        <w:rPr>
          <w:rFonts w:ascii="Times New Roman" w:hAnsi="Times New Roman"/>
        </w:rPr>
      </w:pPr>
      <w:r w:rsidRPr="00A726F1">
        <w:rPr>
          <w:rFonts w:ascii="Times New Roman" w:hAnsi="Times New Roman"/>
        </w:rPr>
        <w:t>Compute resources must be hardened to prevent intrusion from malicious actors (e.g. disabling unused services, uninstalling unused default software programs from operating systems).</w:t>
      </w:r>
    </w:p>
    <w:p w14:paraId="24B28401" w14:textId="77777777" w:rsidR="00654098" w:rsidRPr="00A726F1" w:rsidRDefault="00654098" w:rsidP="00A726F1">
      <w:pPr>
        <w:pStyle w:val="ListParagraph"/>
        <w:widowControl w:val="0"/>
        <w:numPr>
          <w:ilvl w:val="3"/>
          <w:numId w:val="4"/>
        </w:numPr>
        <w:spacing w:before="240" w:after="240"/>
        <w:contextualSpacing w:val="0"/>
        <w:rPr>
          <w:rFonts w:ascii="Times New Roman" w:hAnsi="Times New Roman"/>
        </w:rPr>
      </w:pPr>
      <w:r w:rsidRPr="00A726F1">
        <w:rPr>
          <w:rFonts w:ascii="Times New Roman" w:hAnsi="Times New Roman"/>
        </w:rPr>
        <w:t>Serverless compute must be hardened to prevent unsecured communications and runtime environment from becoming an attack vector to malicious actors (e.g. enforce HTTPS, latest version of programming language).</w:t>
      </w:r>
    </w:p>
    <w:p w14:paraId="6F7ED0FC" w14:textId="77777777" w:rsidR="00654098" w:rsidRPr="00A726F1" w:rsidRDefault="00654098" w:rsidP="00A726F1">
      <w:pPr>
        <w:pStyle w:val="ListParagraph"/>
        <w:widowControl w:val="0"/>
        <w:numPr>
          <w:ilvl w:val="3"/>
          <w:numId w:val="4"/>
        </w:numPr>
        <w:spacing w:before="240" w:after="240"/>
        <w:contextualSpacing w:val="0"/>
        <w:rPr>
          <w:rFonts w:ascii="Times New Roman" w:hAnsi="Times New Roman"/>
        </w:rPr>
      </w:pPr>
      <w:r w:rsidRPr="00A726F1">
        <w:rPr>
          <w:rFonts w:ascii="Times New Roman" w:hAnsi="Times New Roman"/>
        </w:rPr>
        <w:t>Where possible, storage mediums should employ secure connectivity for read and write access (e.g. enforce HTTPS, SFTP over FTP, etc.).</w:t>
      </w:r>
    </w:p>
    <w:p w14:paraId="6F243D58" w14:textId="77777777" w:rsidR="00654098" w:rsidRPr="00A726F1" w:rsidRDefault="00654098" w:rsidP="00A726F1">
      <w:pPr>
        <w:pStyle w:val="ListParagraph"/>
        <w:widowControl w:val="0"/>
        <w:numPr>
          <w:ilvl w:val="3"/>
          <w:numId w:val="4"/>
        </w:numPr>
        <w:spacing w:before="240" w:after="240"/>
        <w:contextualSpacing w:val="0"/>
        <w:rPr>
          <w:rFonts w:ascii="Times New Roman" w:hAnsi="Times New Roman"/>
        </w:rPr>
      </w:pPr>
      <w:r w:rsidRPr="00A726F1">
        <w:rPr>
          <w:rFonts w:ascii="Times New Roman" w:hAnsi="Times New Roman"/>
        </w:rPr>
        <w:t>An identification mechanism for software and hardware security patches must be deployed and operational.</w:t>
      </w:r>
    </w:p>
    <w:p w14:paraId="5C524517" w14:textId="77777777" w:rsidR="00654098" w:rsidRPr="00A726F1" w:rsidRDefault="00654098" w:rsidP="00A726F1">
      <w:pPr>
        <w:pStyle w:val="ListParagraph"/>
        <w:widowControl w:val="0"/>
        <w:numPr>
          <w:ilvl w:val="3"/>
          <w:numId w:val="4"/>
        </w:numPr>
        <w:spacing w:before="240" w:after="240"/>
        <w:contextualSpacing w:val="0"/>
        <w:rPr>
          <w:rFonts w:ascii="Times New Roman" w:hAnsi="Times New Roman"/>
        </w:rPr>
      </w:pPr>
      <w:r w:rsidRPr="00A726F1">
        <w:rPr>
          <w:rFonts w:ascii="Times New Roman" w:hAnsi="Times New Roman"/>
        </w:rPr>
        <w:t>Compute resources must have the latest security patches installed to meet the BSMH patching standards (See SA-ST-10.0.06-R1.0 Technical Vulnerability Management).</w:t>
      </w:r>
    </w:p>
    <w:p w14:paraId="5B316164" w14:textId="77777777" w:rsidR="00654098" w:rsidRPr="00A726F1" w:rsidRDefault="00654098" w:rsidP="00A726F1">
      <w:pPr>
        <w:pStyle w:val="ListParagraph"/>
        <w:widowControl w:val="0"/>
        <w:numPr>
          <w:ilvl w:val="0"/>
          <w:numId w:val="4"/>
        </w:numPr>
        <w:spacing w:before="240" w:after="240"/>
        <w:contextualSpacing w:val="0"/>
        <w:rPr>
          <w:rFonts w:ascii="Times New Roman" w:hAnsi="Times New Roman"/>
        </w:rPr>
      </w:pPr>
      <w:r w:rsidRPr="00A726F1">
        <w:rPr>
          <w:rFonts w:ascii="Times New Roman" w:hAnsi="Times New Roman"/>
        </w:rPr>
        <w:t>Asset and Data Classification</w:t>
      </w:r>
    </w:p>
    <w:p w14:paraId="10721199" w14:textId="77777777" w:rsidR="00654098" w:rsidRPr="00A726F1" w:rsidRDefault="00654098" w:rsidP="00A726F1">
      <w:pPr>
        <w:pStyle w:val="ListParagraph"/>
        <w:widowControl w:val="0"/>
        <w:numPr>
          <w:ilvl w:val="3"/>
          <w:numId w:val="4"/>
        </w:numPr>
        <w:spacing w:before="240" w:after="240"/>
        <w:contextualSpacing w:val="0"/>
        <w:rPr>
          <w:rFonts w:ascii="Times New Roman" w:hAnsi="Times New Roman"/>
        </w:rPr>
      </w:pPr>
      <w:r w:rsidRPr="00A726F1">
        <w:rPr>
          <w:rFonts w:ascii="Times New Roman" w:hAnsi="Times New Roman"/>
        </w:rPr>
        <w:t>Compute resources will be configured with tags for the purpose of classification and identification of assets.</w:t>
      </w:r>
    </w:p>
    <w:p w14:paraId="0319CD03" w14:textId="77777777" w:rsidR="00654098" w:rsidRPr="00A726F1" w:rsidRDefault="00654098" w:rsidP="00A726F1">
      <w:pPr>
        <w:pStyle w:val="ListParagraph"/>
        <w:widowControl w:val="0"/>
        <w:numPr>
          <w:ilvl w:val="3"/>
          <w:numId w:val="4"/>
        </w:numPr>
        <w:spacing w:before="240" w:after="240"/>
        <w:contextualSpacing w:val="0"/>
        <w:rPr>
          <w:rFonts w:ascii="Times New Roman" w:hAnsi="Times New Roman"/>
        </w:rPr>
      </w:pPr>
      <w:r w:rsidRPr="00A726F1">
        <w:rPr>
          <w:rFonts w:ascii="Times New Roman" w:hAnsi="Times New Roman"/>
        </w:rPr>
        <w:t>Cloud resources (e.g. VMs, databases, etc.) must be logically grouped according to workload or data sensitivity-level to isolate and reduce the impact in the event of a security incident or system compromise.</w:t>
      </w:r>
    </w:p>
    <w:p w14:paraId="0FDAA8EF" w14:textId="77777777" w:rsidR="00654098" w:rsidRPr="00A726F1" w:rsidRDefault="00654098" w:rsidP="00A726F1">
      <w:pPr>
        <w:pStyle w:val="ListParagraph"/>
        <w:widowControl w:val="0"/>
        <w:numPr>
          <w:ilvl w:val="0"/>
          <w:numId w:val="4"/>
        </w:numPr>
        <w:spacing w:before="240" w:after="240"/>
        <w:contextualSpacing w:val="0"/>
        <w:rPr>
          <w:rFonts w:ascii="Times New Roman" w:hAnsi="Times New Roman"/>
        </w:rPr>
      </w:pPr>
      <w:r w:rsidRPr="00A726F1">
        <w:rPr>
          <w:rFonts w:ascii="Times New Roman" w:hAnsi="Times New Roman"/>
        </w:rPr>
        <w:t>Security Information Logging</w:t>
      </w:r>
    </w:p>
    <w:p w14:paraId="528F9F2F" w14:textId="77777777" w:rsidR="00654098" w:rsidRPr="00A726F1" w:rsidRDefault="00654098" w:rsidP="00A726F1">
      <w:pPr>
        <w:pStyle w:val="ListParagraph"/>
        <w:widowControl w:val="0"/>
        <w:numPr>
          <w:ilvl w:val="3"/>
          <w:numId w:val="4"/>
        </w:numPr>
        <w:spacing w:before="240" w:after="240"/>
        <w:contextualSpacing w:val="0"/>
        <w:rPr>
          <w:rFonts w:ascii="Times New Roman" w:hAnsi="Times New Roman"/>
        </w:rPr>
      </w:pPr>
      <w:r w:rsidRPr="00A726F1">
        <w:rPr>
          <w:rFonts w:ascii="Times New Roman" w:hAnsi="Times New Roman"/>
        </w:rPr>
        <w:lastRenderedPageBreak/>
        <w:t>A central repository for the collection of security related logs must be configured. Access (e.g. read, write, and modify) to this repository will be granted using the Principle of Least Privilege.</w:t>
      </w:r>
    </w:p>
    <w:p w14:paraId="6ADAAE0E" w14:textId="77777777" w:rsidR="00654098" w:rsidRPr="00A726F1" w:rsidRDefault="00654098" w:rsidP="00A726F1">
      <w:pPr>
        <w:pStyle w:val="ListParagraph"/>
        <w:widowControl w:val="0"/>
        <w:numPr>
          <w:ilvl w:val="3"/>
          <w:numId w:val="4"/>
        </w:numPr>
        <w:spacing w:before="240" w:after="240"/>
        <w:contextualSpacing w:val="0"/>
        <w:rPr>
          <w:rFonts w:ascii="Times New Roman" w:hAnsi="Times New Roman"/>
        </w:rPr>
      </w:pPr>
      <w:r w:rsidRPr="00A726F1">
        <w:rPr>
          <w:rFonts w:ascii="Times New Roman" w:hAnsi="Times New Roman"/>
        </w:rPr>
        <w:t>A data lifecycle policy will be configured to automatically archive security related logs after an acceptable period and in accordance with applicable governance and compliance requirements (e.g. 1 year, 7 years for compliance with HIPAA).</w:t>
      </w:r>
    </w:p>
    <w:p w14:paraId="62544313" w14:textId="77777777" w:rsidR="00654098" w:rsidRPr="00A726F1" w:rsidRDefault="00654098" w:rsidP="00A726F1">
      <w:pPr>
        <w:pStyle w:val="ListParagraph"/>
        <w:widowControl w:val="0"/>
        <w:numPr>
          <w:ilvl w:val="3"/>
          <w:numId w:val="4"/>
        </w:numPr>
        <w:spacing w:before="240" w:after="240"/>
        <w:contextualSpacing w:val="0"/>
        <w:rPr>
          <w:rFonts w:ascii="Times New Roman" w:hAnsi="Times New Roman"/>
        </w:rPr>
      </w:pPr>
      <w:r w:rsidRPr="00A726F1">
        <w:rPr>
          <w:rFonts w:ascii="Times New Roman" w:hAnsi="Times New Roman"/>
        </w:rPr>
        <w:t>The following log sources (but not limited to) must be enabled/configured to be stored in a central repository:</w:t>
      </w:r>
    </w:p>
    <w:p w14:paraId="559E10A2" w14:textId="77777777" w:rsidR="00654098" w:rsidRPr="00A726F1" w:rsidRDefault="00654098" w:rsidP="00A726F1">
      <w:pPr>
        <w:pStyle w:val="ListParagraph"/>
        <w:widowControl w:val="0"/>
        <w:numPr>
          <w:ilvl w:val="0"/>
          <w:numId w:val="7"/>
        </w:numPr>
        <w:spacing w:before="240" w:after="240"/>
        <w:rPr>
          <w:rFonts w:ascii="Times New Roman" w:hAnsi="Times New Roman"/>
        </w:rPr>
      </w:pPr>
      <w:r w:rsidRPr="00A726F1">
        <w:rPr>
          <w:rFonts w:ascii="Times New Roman" w:hAnsi="Times New Roman"/>
        </w:rPr>
        <w:t>Management plane activity logs</w:t>
      </w:r>
    </w:p>
    <w:p w14:paraId="0B61D585" w14:textId="77777777" w:rsidR="00A726F1" w:rsidRPr="00A726F1" w:rsidRDefault="00A726F1" w:rsidP="00A726F1">
      <w:pPr>
        <w:pStyle w:val="ListParagraph"/>
        <w:widowControl w:val="0"/>
        <w:spacing w:before="240" w:after="240"/>
        <w:ind w:left="2880"/>
        <w:rPr>
          <w:rFonts w:ascii="Times New Roman" w:hAnsi="Times New Roman"/>
        </w:rPr>
      </w:pPr>
    </w:p>
    <w:p w14:paraId="2BF103CD" w14:textId="2181CB52" w:rsidR="00654098" w:rsidRPr="00A726F1" w:rsidRDefault="00654098" w:rsidP="00A726F1">
      <w:pPr>
        <w:pStyle w:val="ListParagraph"/>
        <w:widowControl w:val="0"/>
        <w:numPr>
          <w:ilvl w:val="0"/>
          <w:numId w:val="7"/>
        </w:numPr>
        <w:spacing w:before="240" w:after="240"/>
        <w:rPr>
          <w:rFonts w:ascii="Times New Roman" w:hAnsi="Times New Roman"/>
        </w:rPr>
      </w:pPr>
      <w:commentRangeStart w:id="29"/>
      <w:commentRangeStart w:id="30"/>
      <w:r w:rsidRPr="00A726F1">
        <w:rPr>
          <w:rFonts w:ascii="Times New Roman" w:hAnsi="Times New Roman"/>
        </w:rPr>
        <w:t>Network traffic logs</w:t>
      </w:r>
      <w:commentRangeEnd w:id="29"/>
      <w:r w:rsidR="00D23230">
        <w:rPr>
          <w:rStyle w:val="CommentReference"/>
        </w:rPr>
        <w:commentReference w:id="29"/>
      </w:r>
      <w:commentRangeEnd w:id="30"/>
      <w:r w:rsidR="003151D2">
        <w:rPr>
          <w:rStyle w:val="CommentReference"/>
        </w:rPr>
        <w:commentReference w:id="30"/>
      </w:r>
    </w:p>
    <w:p w14:paraId="62FCF76B" w14:textId="77777777" w:rsidR="00A726F1" w:rsidRPr="00A726F1" w:rsidRDefault="00A726F1" w:rsidP="00A726F1">
      <w:pPr>
        <w:pStyle w:val="ListParagraph"/>
        <w:widowControl w:val="0"/>
        <w:spacing w:before="240" w:after="240"/>
        <w:ind w:left="2880"/>
        <w:rPr>
          <w:rFonts w:ascii="Times New Roman" w:hAnsi="Times New Roman"/>
        </w:rPr>
      </w:pPr>
    </w:p>
    <w:p w14:paraId="582B86FE" w14:textId="52BC855B" w:rsidR="00654098" w:rsidRPr="00A726F1" w:rsidRDefault="00654098" w:rsidP="00A726F1">
      <w:pPr>
        <w:pStyle w:val="ListParagraph"/>
        <w:widowControl w:val="0"/>
        <w:numPr>
          <w:ilvl w:val="0"/>
          <w:numId w:val="7"/>
        </w:numPr>
        <w:spacing w:before="240" w:after="240"/>
        <w:rPr>
          <w:rFonts w:ascii="Times New Roman" w:hAnsi="Times New Roman"/>
        </w:rPr>
      </w:pPr>
      <w:r w:rsidRPr="00A726F1">
        <w:rPr>
          <w:rFonts w:ascii="Times New Roman" w:hAnsi="Times New Roman"/>
        </w:rPr>
        <w:t>System/application logs (e.g. Windows event logs)</w:t>
      </w:r>
    </w:p>
    <w:p w14:paraId="18E6AEF8" w14:textId="77777777" w:rsidR="00654098" w:rsidRPr="00A726F1" w:rsidRDefault="00654098" w:rsidP="00A726F1">
      <w:pPr>
        <w:pStyle w:val="ListParagraph"/>
        <w:widowControl w:val="0"/>
        <w:numPr>
          <w:ilvl w:val="0"/>
          <w:numId w:val="4"/>
        </w:numPr>
        <w:spacing w:before="240" w:after="240"/>
        <w:contextualSpacing w:val="0"/>
        <w:rPr>
          <w:rFonts w:ascii="Times New Roman" w:hAnsi="Times New Roman"/>
        </w:rPr>
      </w:pPr>
      <w:r w:rsidRPr="00A726F1">
        <w:rPr>
          <w:rFonts w:ascii="Times New Roman" w:hAnsi="Times New Roman"/>
        </w:rPr>
        <w:t>BSMH must ensure the implementation of data management:</w:t>
      </w:r>
    </w:p>
    <w:p w14:paraId="64D31AC3" w14:textId="77777777" w:rsidR="00654098" w:rsidRPr="00A726F1" w:rsidRDefault="00654098" w:rsidP="00A726F1">
      <w:pPr>
        <w:pStyle w:val="ListParagraph"/>
        <w:widowControl w:val="0"/>
        <w:numPr>
          <w:ilvl w:val="3"/>
          <w:numId w:val="4"/>
        </w:numPr>
        <w:spacing w:before="240" w:after="240"/>
        <w:contextualSpacing w:val="0"/>
        <w:rPr>
          <w:rFonts w:ascii="Times New Roman" w:hAnsi="Times New Roman"/>
        </w:rPr>
      </w:pPr>
      <w:r w:rsidRPr="00A726F1">
        <w:rPr>
          <w:rFonts w:ascii="Times New Roman" w:hAnsi="Times New Roman"/>
        </w:rPr>
        <w:t>A data lifecycle management policy will be configured on all applicable storage mediums per applicable governance, compliance requirements, or as best practice (e.g. 1 year, 7 years for compliance with HIPAA).</w:t>
      </w:r>
    </w:p>
    <w:p w14:paraId="11B68D4C" w14:textId="77777777" w:rsidR="00654098" w:rsidRPr="00A726F1" w:rsidRDefault="00654098" w:rsidP="00A726F1">
      <w:pPr>
        <w:pStyle w:val="ListParagraph"/>
        <w:widowControl w:val="0"/>
        <w:numPr>
          <w:ilvl w:val="0"/>
          <w:numId w:val="4"/>
        </w:numPr>
        <w:spacing w:before="240" w:after="240"/>
        <w:contextualSpacing w:val="0"/>
        <w:rPr>
          <w:rFonts w:ascii="Times New Roman" w:hAnsi="Times New Roman"/>
        </w:rPr>
      </w:pPr>
      <w:r w:rsidRPr="00A726F1">
        <w:rPr>
          <w:rFonts w:ascii="Times New Roman" w:hAnsi="Times New Roman"/>
        </w:rPr>
        <w:t>BSMH must ensure the implementation of documentation:</w:t>
      </w:r>
    </w:p>
    <w:p w14:paraId="23576A03" w14:textId="77777777" w:rsidR="00654098" w:rsidRPr="00101F65" w:rsidRDefault="00654098" w:rsidP="00A726F1">
      <w:pPr>
        <w:pStyle w:val="ListParagraph"/>
        <w:widowControl w:val="0"/>
        <w:numPr>
          <w:ilvl w:val="3"/>
          <w:numId w:val="4"/>
        </w:numPr>
        <w:spacing w:before="240" w:after="240"/>
        <w:contextualSpacing w:val="0"/>
        <w:rPr>
          <w:rFonts w:ascii="Times New Roman" w:hAnsi="Times New Roman"/>
        </w:rPr>
      </w:pPr>
      <w:r w:rsidRPr="00A726F1">
        <w:rPr>
          <w:rFonts w:ascii="Times New Roman" w:hAnsi="Times New Roman"/>
        </w:rPr>
        <w:t xml:space="preserve">The Cloud environment must be documented to show all components involved and how they interact with each other. Documentation must be readily available, and access </w:t>
      </w:r>
      <w:r w:rsidRPr="00101F65">
        <w:rPr>
          <w:rFonts w:ascii="Times New Roman" w:hAnsi="Times New Roman"/>
        </w:rPr>
        <w:t>will be granted using Principles of Least Privilege.</w:t>
      </w:r>
    </w:p>
    <w:p w14:paraId="6B8AC0EA" w14:textId="1BC93577" w:rsidR="00654098" w:rsidRPr="00101F65" w:rsidRDefault="00654098" w:rsidP="00101F65">
      <w:pPr>
        <w:pStyle w:val="Heading1"/>
        <w:rPr>
          <w:rFonts w:ascii="Times New Roman" w:hAnsi="Times New Roman"/>
          <w:color w:val="auto"/>
          <w:sz w:val="22"/>
          <w:szCs w:val="22"/>
        </w:rPr>
      </w:pPr>
      <w:bookmarkStart w:id="31" w:name="_Toc79666645"/>
      <w:r w:rsidRPr="00101F65">
        <w:rPr>
          <w:rFonts w:ascii="Times New Roman" w:hAnsi="Times New Roman"/>
          <w:color w:val="auto"/>
          <w:sz w:val="22"/>
          <w:szCs w:val="22"/>
        </w:rPr>
        <w:t>Definitions</w:t>
      </w:r>
      <w:bookmarkEnd w:id="31"/>
    </w:p>
    <w:p w14:paraId="4517CA51" w14:textId="77777777" w:rsidR="00654098" w:rsidRPr="00101F65" w:rsidRDefault="00654098" w:rsidP="00654098">
      <w:pPr>
        <w:pStyle w:val="ListParagraph"/>
        <w:widowControl w:val="0"/>
        <w:spacing w:before="240" w:after="240"/>
        <w:ind w:left="1080"/>
        <w:contextualSpacing w:val="0"/>
        <w:rPr>
          <w:rFonts w:ascii="Times New Roman" w:hAnsi="Times New Roman"/>
        </w:rPr>
      </w:pPr>
      <w:r w:rsidRPr="00101F65">
        <w:rPr>
          <w:rFonts w:ascii="Times New Roman" w:hAnsi="Times New Roman"/>
        </w:rPr>
        <w:t>Underlined words identify terms that are hyperlinked defined in MP-ST-0.0.01-R1.0 Information Security Governance Manual Attachment 1.</w:t>
      </w:r>
    </w:p>
    <w:p w14:paraId="3CB96243" w14:textId="77777777" w:rsidR="00654098" w:rsidRPr="00101F65" w:rsidRDefault="00654098" w:rsidP="00101F65">
      <w:pPr>
        <w:pStyle w:val="Heading1"/>
        <w:rPr>
          <w:rFonts w:ascii="Times New Roman" w:hAnsi="Times New Roman"/>
          <w:color w:val="auto"/>
          <w:sz w:val="22"/>
          <w:szCs w:val="22"/>
        </w:rPr>
      </w:pPr>
      <w:bookmarkStart w:id="32" w:name="_Toc79666646"/>
      <w:r w:rsidRPr="00101F65">
        <w:rPr>
          <w:rFonts w:ascii="Times New Roman" w:hAnsi="Times New Roman"/>
          <w:color w:val="auto"/>
          <w:sz w:val="22"/>
          <w:szCs w:val="22"/>
        </w:rPr>
        <w:t>Attachments</w:t>
      </w:r>
      <w:bookmarkEnd w:id="32"/>
    </w:p>
    <w:p w14:paraId="2EFB8034" w14:textId="77777777" w:rsidR="00654098" w:rsidRPr="00101F65" w:rsidRDefault="00654098" w:rsidP="00654098">
      <w:pPr>
        <w:pStyle w:val="ListParagraph"/>
        <w:widowControl w:val="0"/>
        <w:spacing w:before="240" w:after="240"/>
        <w:ind w:left="1080"/>
        <w:contextualSpacing w:val="0"/>
        <w:rPr>
          <w:rFonts w:ascii="Times New Roman" w:hAnsi="Times New Roman"/>
        </w:rPr>
      </w:pPr>
      <w:r w:rsidRPr="00101F65">
        <w:rPr>
          <w:rFonts w:ascii="Times New Roman" w:hAnsi="Times New Roman"/>
        </w:rPr>
        <w:t>NONE</w:t>
      </w:r>
    </w:p>
    <w:p w14:paraId="017218E5" w14:textId="77777777" w:rsidR="00654098" w:rsidRPr="00101F65" w:rsidRDefault="00654098" w:rsidP="00101F65">
      <w:pPr>
        <w:pStyle w:val="Heading1"/>
        <w:rPr>
          <w:rFonts w:ascii="Times New Roman" w:hAnsi="Times New Roman"/>
          <w:color w:val="auto"/>
          <w:sz w:val="22"/>
          <w:szCs w:val="22"/>
        </w:rPr>
      </w:pPr>
      <w:bookmarkStart w:id="33" w:name="_Toc79666647"/>
      <w:r w:rsidRPr="00101F65">
        <w:rPr>
          <w:rFonts w:ascii="Times New Roman" w:hAnsi="Times New Roman"/>
          <w:color w:val="auto"/>
          <w:sz w:val="22"/>
          <w:szCs w:val="22"/>
        </w:rPr>
        <w:t>Related Policies &amp; References</w:t>
      </w:r>
      <w:bookmarkEnd w:id="33"/>
      <w:r w:rsidRPr="00101F65">
        <w:rPr>
          <w:rFonts w:ascii="Times New Roman" w:hAnsi="Times New Roman"/>
          <w:color w:val="auto"/>
          <w:sz w:val="22"/>
          <w:szCs w:val="22"/>
        </w:rPr>
        <w:t xml:space="preserve"> </w:t>
      </w:r>
    </w:p>
    <w:p w14:paraId="1131C00B" w14:textId="77777777" w:rsidR="00654098" w:rsidRPr="00101F65" w:rsidRDefault="00654098" w:rsidP="00654098">
      <w:pPr>
        <w:pStyle w:val="myBulletedList1"/>
        <w:widowControl w:val="0"/>
        <w:numPr>
          <w:ilvl w:val="0"/>
          <w:numId w:val="3"/>
        </w:numPr>
        <w:spacing w:before="240" w:after="240"/>
        <w:ind w:firstLine="0"/>
        <w:rPr>
          <w:rFonts w:ascii="Times New Roman" w:hAnsi="Times New Roman" w:cs="Times New Roman"/>
        </w:rPr>
      </w:pPr>
      <w:r w:rsidRPr="00101F65">
        <w:rPr>
          <w:rFonts w:ascii="Times New Roman" w:hAnsi="Times New Roman" w:cs="Times New Roman"/>
        </w:rPr>
        <w:t>Communications and Operations Management policy</w:t>
      </w:r>
    </w:p>
    <w:p w14:paraId="3CA117FA" w14:textId="77777777" w:rsidR="00654098" w:rsidRPr="00101F65" w:rsidRDefault="00654098" w:rsidP="00654098">
      <w:pPr>
        <w:pStyle w:val="myBulletedList1"/>
        <w:widowControl w:val="0"/>
        <w:numPr>
          <w:ilvl w:val="0"/>
          <w:numId w:val="3"/>
        </w:numPr>
        <w:spacing w:before="240" w:after="240"/>
        <w:ind w:firstLine="0"/>
        <w:rPr>
          <w:rFonts w:ascii="Times New Roman" w:hAnsi="Times New Roman" w:cs="Times New Roman"/>
        </w:rPr>
      </w:pPr>
      <w:r w:rsidRPr="00101F65">
        <w:rPr>
          <w:rFonts w:ascii="Times New Roman" w:hAnsi="Times New Roman" w:cs="Times New Roman"/>
        </w:rPr>
        <w:t>Records Retention and Destruction policy</w:t>
      </w:r>
    </w:p>
    <w:p w14:paraId="0B2196B8" w14:textId="77777777" w:rsidR="00654098" w:rsidRPr="00101F65" w:rsidRDefault="00654098" w:rsidP="00654098">
      <w:pPr>
        <w:pStyle w:val="myBulletedList1"/>
        <w:widowControl w:val="0"/>
        <w:numPr>
          <w:ilvl w:val="0"/>
          <w:numId w:val="3"/>
        </w:numPr>
        <w:spacing w:before="240" w:after="240"/>
        <w:ind w:firstLine="0"/>
        <w:rPr>
          <w:rFonts w:ascii="Times New Roman" w:hAnsi="Times New Roman" w:cs="Times New Roman"/>
        </w:rPr>
      </w:pPr>
      <w:r w:rsidRPr="00101F65">
        <w:rPr>
          <w:rFonts w:ascii="Times New Roman" w:hAnsi="Times New Roman" w:cs="Times New Roman"/>
        </w:rPr>
        <w:t>Malicious Code Protections standard</w:t>
      </w:r>
    </w:p>
    <w:p w14:paraId="229FD82D" w14:textId="77777777" w:rsidR="00654098" w:rsidRPr="00101F65" w:rsidRDefault="00654098" w:rsidP="00654098">
      <w:pPr>
        <w:pStyle w:val="myBulletedList1"/>
        <w:widowControl w:val="0"/>
        <w:numPr>
          <w:ilvl w:val="0"/>
          <w:numId w:val="3"/>
        </w:numPr>
        <w:spacing w:before="240" w:after="240"/>
        <w:ind w:firstLine="0"/>
        <w:rPr>
          <w:rFonts w:ascii="Times New Roman" w:hAnsi="Times New Roman" w:cs="Times New Roman"/>
        </w:rPr>
      </w:pPr>
      <w:r w:rsidRPr="00101F65">
        <w:rPr>
          <w:rFonts w:ascii="Times New Roman" w:hAnsi="Times New Roman" w:cs="Times New Roman"/>
        </w:rPr>
        <w:t>Technical Vulnerability Management standard</w:t>
      </w:r>
    </w:p>
    <w:p w14:paraId="69350D30" w14:textId="77777777" w:rsidR="00654098" w:rsidRPr="00101F65" w:rsidRDefault="00654098" w:rsidP="00654098">
      <w:pPr>
        <w:pStyle w:val="myBulletedList1"/>
        <w:widowControl w:val="0"/>
        <w:numPr>
          <w:ilvl w:val="0"/>
          <w:numId w:val="3"/>
        </w:numPr>
        <w:spacing w:before="240" w:after="240"/>
        <w:ind w:firstLine="0"/>
        <w:rPr>
          <w:rFonts w:ascii="Times New Roman" w:hAnsi="Times New Roman" w:cs="Times New Roman"/>
        </w:rPr>
      </w:pPr>
      <w:r w:rsidRPr="00101F65">
        <w:rPr>
          <w:rFonts w:ascii="Times New Roman" w:hAnsi="Times New Roman" w:cs="Times New Roman"/>
        </w:rPr>
        <w:lastRenderedPageBreak/>
        <w:t>Authorized Access to Information Systems standard</w:t>
      </w:r>
    </w:p>
    <w:p w14:paraId="3347D849" w14:textId="77777777" w:rsidR="00654098" w:rsidRPr="00101F65" w:rsidRDefault="00654098" w:rsidP="00654098">
      <w:pPr>
        <w:pStyle w:val="myBulletedList1"/>
        <w:widowControl w:val="0"/>
        <w:numPr>
          <w:ilvl w:val="0"/>
          <w:numId w:val="3"/>
        </w:numPr>
        <w:spacing w:before="240" w:after="240"/>
        <w:ind w:firstLine="0"/>
        <w:rPr>
          <w:rFonts w:ascii="Times New Roman" w:hAnsi="Times New Roman" w:cs="Times New Roman"/>
        </w:rPr>
      </w:pPr>
      <w:r w:rsidRPr="00101F65">
        <w:rPr>
          <w:rFonts w:ascii="Times New Roman" w:hAnsi="Times New Roman" w:cs="Times New Roman"/>
        </w:rPr>
        <w:t>Cryptographic Controls standard</w:t>
      </w:r>
    </w:p>
    <w:p w14:paraId="664126EF" w14:textId="77777777" w:rsidR="00654098" w:rsidRPr="00101F65" w:rsidRDefault="00654098" w:rsidP="00654098">
      <w:pPr>
        <w:pStyle w:val="myBulletedList1"/>
        <w:widowControl w:val="0"/>
        <w:numPr>
          <w:ilvl w:val="0"/>
          <w:numId w:val="3"/>
        </w:numPr>
        <w:spacing w:before="240" w:after="240"/>
        <w:ind w:firstLine="0"/>
        <w:rPr>
          <w:rFonts w:ascii="Times New Roman" w:hAnsi="Times New Roman" w:cs="Times New Roman"/>
        </w:rPr>
      </w:pPr>
      <w:r w:rsidRPr="00101F65">
        <w:rPr>
          <w:rFonts w:ascii="Times New Roman" w:hAnsi="Times New Roman" w:cs="Times New Roman"/>
        </w:rPr>
        <w:t>Network Security Management</w:t>
      </w:r>
    </w:p>
    <w:p w14:paraId="6C7F846D" w14:textId="77777777" w:rsidR="00654098" w:rsidRPr="00101F65" w:rsidRDefault="00654098" w:rsidP="00654098">
      <w:pPr>
        <w:pStyle w:val="myBulletedList1"/>
        <w:widowControl w:val="0"/>
        <w:numPr>
          <w:ilvl w:val="0"/>
          <w:numId w:val="3"/>
        </w:numPr>
        <w:spacing w:before="240" w:after="240"/>
        <w:ind w:firstLine="0"/>
        <w:rPr>
          <w:rFonts w:ascii="Times New Roman" w:hAnsi="Times New Roman" w:cs="Times New Roman"/>
        </w:rPr>
      </w:pPr>
      <w:r w:rsidRPr="00101F65">
        <w:rPr>
          <w:rFonts w:ascii="Times New Roman" w:hAnsi="Times New Roman" w:cs="Times New Roman"/>
        </w:rPr>
        <w:t>Network Access Control Standard</w:t>
      </w:r>
    </w:p>
    <w:p w14:paraId="73082F1F" w14:textId="77777777" w:rsidR="00654098" w:rsidRPr="00101F65" w:rsidRDefault="00654098" w:rsidP="00654098">
      <w:pPr>
        <w:pStyle w:val="ListParagraph"/>
        <w:widowControl w:val="0"/>
        <w:numPr>
          <w:ilvl w:val="0"/>
          <w:numId w:val="3"/>
        </w:numPr>
        <w:spacing w:before="240" w:after="240"/>
        <w:ind w:firstLine="0"/>
        <w:contextualSpacing w:val="0"/>
        <w:rPr>
          <w:rFonts w:ascii="Times New Roman" w:hAnsi="Times New Roman"/>
        </w:rPr>
      </w:pPr>
      <w:r w:rsidRPr="00101F65">
        <w:rPr>
          <w:rFonts w:ascii="Times New Roman" w:hAnsi="Times New Roman"/>
        </w:rPr>
        <w:t>Application and Information Access Control</w:t>
      </w:r>
    </w:p>
    <w:p w14:paraId="1C04BD43" w14:textId="11FA1E18" w:rsidR="00654098" w:rsidRPr="00101F65" w:rsidRDefault="00654098" w:rsidP="00101F65">
      <w:pPr>
        <w:pStyle w:val="Heading1"/>
        <w:rPr>
          <w:rFonts w:ascii="Times New Roman" w:hAnsi="Times New Roman"/>
          <w:color w:val="auto"/>
          <w:sz w:val="22"/>
          <w:szCs w:val="22"/>
        </w:rPr>
      </w:pPr>
      <w:bookmarkStart w:id="34" w:name="_Toc79666648"/>
      <w:r w:rsidRPr="00101F65">
        <w:rPr>
          <w:rFonts w:ascii="Times New Roman" w:hAnsi="Times New Roman"/>
          <w:color w:val="auto"/>
          <w:sz w:val="22"/>
          <w:szCs w:val="22"/>
        </w:rPr>
        <w:t>Version Control</w:t>
      </w:r>
      <w:bookmarkEnd w:id="34"/>
    </w:p>
    <w:p w14:paraId="436145C0" w14:textId="77777777" w:rsidR="00101F65" w:rsidRPr="00101F65" w:rsidRDefault="00101F65" w:rsidP="00101F65">
      <w:pPr>
        <w:rPr>
          <w:rFonts w:ascii="Times New Roman" w:hAnsi="Times New Roman"/>
        </w:rPr>
      </w:pPr>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046"/>
        <w:gridCol w:w="1340"/>
        <w:gridCol w:w="3171"/>
        <w:gridCol w:w="3685"/>
      </w:tblGrid>
      <w:tr w:rsidR="00101F65" w:rsidRPr="00101F65" w14:paraId="59D2847C" w14:textId="77777777" w:rsidTr="00060304">
        <w:trPr>
          <w:tblHeader/>
        </w:trPr>
        <w:tc>
          <w:tcPr>
            <w:tcW w:w="1046" w:type="dxa"/>
            <w:tcBorders>
              <w:bottom w:val="double" w:sz="4" w:space="0" w:color="auto"/>
            </w:tcBorders>
            <w:shd w:val="clear" w:color="auto" w:fill="E6E6E6"/>
          </w:tcPr>
          <w:p w14:paraId="7CDD76B2" w14:textId="77777777" w:rsidR="00654098" w:rsidRPr="00101F65" w:rsidRDefault="00654098" w:rsidP="00060304">
            <w:pPr>
              <w:pStyle w:val="BodyText"/>
              <w:rPr>
                <w:rFonts w:ascii="Times New Roman" w:hAnsi="Times New Roman"/>
                <w:sz w:val="22"/>
                <w:szCs w:val="22"/>
              </w:rPr>
            </w:pPr>
            <w:r w:rsidRPr="00101F65">
              <w:rPr>
                <w:rFonts w:ascii="Times New Roman" w:hAnsi="Times New Roman"/>
                <w:sz w:val="22"/>
                <w:szCs w:val="22"/>
              </w:rPr>
              <w:t>Version</w:t>
            </w:r>
          </w:p>
        </w:tc>
        <w:tc>
          <w:tcPr>
            <w:tcW w:w="1340" w:type="dxa"/>
            <w:tcBorders>
              <w:bottom w:val="double" w:sz="4" w:space="0" w:color="auto"/>
            </w:tcBorders>
            <w:shd w:val="clear" w:color="auto" w:fill="E6E6E6"/>
          </w:tcPr>
          <w:p w14:paraId="571F962E" w14:textId="77777777" w:rsidR="00654098" w:rsidRPr="00101F65" w:rsidRDefault="00654098" w:rsidP="00060304">
            <w:pPr>
              <w:pStyle w:val="BodyText"/>
              <w:rPr>
                <w:rFonts w:ascii="Times New Roman" w:hAnsi="Times New Roman"/>
                <w:sz w:val="22"/>
                <w:szCs w:val="22"/>
              </w:rPr>
            </w:pPr>
            <w:r w:rsidRPr="00101F65">
              <w:rPr>
                <w:rFonts w:ascii="Times New Roman" w:hAnsi="Times New Roman"/>
                <w:sz w:val="22"/>
                <w:szCs w:val="22"/>
              </w:rPr>
              <w:t>Date</w:t>
            </w:r>
          </w:p>
        </w:tc>
        <w:tc>
          <w:tcPr>
            <w:tcW w:w="3171" w:type="dxa"/>
            <w:tcBorders>
              <w:bottom w:val="double" w:sz="4" w:space="0" w:color="auto"/>
            </w:tcBorders>
            <w:shd w:val="clear" w:color="auto" w:fill="E6E6E6"/>
          </w:tcPr>
          <w:p w14:paraId="71D144F0" w14:textId="77777777" w:rsidR="00654098" w:rsidRPr="00101F65" w:rsidRDefault="00654098" w:rsidP="00060304">
            <w:pPr>
              <w:pStyle w:val="BodyText"/>
              <w:rPr>
                <w:rFonts w:ascii="Times New Roman" w:hAnsi="Times New Roman"/>
                <w:sz w:val="22"/>
                <w:szCs w:val="22"/>
              </w:rPr>
            </w:pPr>
            <w:r w:rsidRPr="00101F65">
              <w:rPr>
                <w:rFonts w:ascii="Times New Roman" w:hAnsi="Times New Roman"/>
                <w:sz w:val="22"/>
                <w:szCs w:val="22"/>
              </w:rPr>
              <w:t>Description</w:t>
            </w:r>
          </w:p>
        </w:tc>
        <w:tc>
          <w:tcPr>
            <w:tcW w:w="3685" w:type="dxa"/>
            <w:tcBorders>
              <w:bottom w:val="double" w:sz="4" w:space="0" w:color="auto"/>
            </w:tcBorders>
            <w:shd w:val="clear" w:color="auto" w:fill="E6E6E6"/>
          </w:tcPr>
          <w:p w14:paraId="044EB06A" w14:textId="77777777" w:rsidR="00654098" w:rsidRPr="00101F65" w:rsidRDefault="00654098" w:rsidP="00060304">
            <w:pPr>
              <w:pStyle w:val="BodyText"/>
              <w:rPr>
                <w:rFonts w:ascii="Times New Roman" w:hAnsi="Times New Roman"/>
                <w:sz w:val="22"/>
                <w:szCs w:val="22"/>
              </w:rPr>
            </w:pPr>
            <w:r w:rsidRPr="00101F65">
              <w:rPr>
                <w:rFonts w:ascii="Times New Roman" w:hAnsi="Times New Roman"/>
                <w:sz w:val="22"/>
                <w:szCs w:val="22"/>
              </w:rPr>
              <w:t>Prepared By</w:t>
            </w:r>
          </w:p>
        </w:tc>
      </w:tr>
      <w:tr w:rsidR="00101F65" w:rsidRPr="00101F65" w14:paraId="73383F10" w14:textId="77777777" w:rsidTr="00060304">
        <w:trPr>
          <w:trHeight w:val="429"/>
        </w:trPr>
        <w:tc>
          <w:tcPr>
            <w:tcW w:w="1046" w:type="dxa"/>
            <w:tcBorders>
              <w:top w:val="double" w:sz="4" w:space="0" w:color="auto"/>
              <w:bottom w:val="single" w:sz="4" w:space="0" w:color="auto"/>
            </w:tcBorders>
          </w:tcPr>
          <w:p w14:paraId="7C3168CD" w14:textId="77777777" w:rsidR="00654098" w:rsidRPr="00101F65" w:rsidRDefault="00654098" w:rsidP="00060304">
            <w:pPr>
              <w:pStyle w:val="BodyText"/>
              <w:rPr>
                <w:rFonts w:ascii="Times New Roman" w:hAnsi="Times New Roman"/>
                <w:b w:val="0"/>
                <w:sz w:val="22"/>
                <w:szCs w:val="22"/>
              </w:rPr>
            </w:pPr>
            <w:r w:rsidRPr="00101F65">
              <w:rPr>
                <w:rFonts w:ascii="Times New Roman" w:hAnsi="Times New Roman"/>
                <w:b w:val="0"/>
                <w:sz w:val="22"/>
                <w:szCs w:val="22"/>
              </w:rPr>
              <w:t>1.0</w:t>
            </w:r>
          </w:p>
        </w:tc>
        <w:sdt>
          <w:sdtPr>
            <w:rPr>
              <w:rFonts w:ascii="Times New Roman" w:hAnsi="Times New Roman"/>
              <w:b w:val="0"/>
              <w:sz w:val="22"/>
              <w:szCs w:val="22"/>
            </w:rPr>
            <w:id w:val="-603030103"/>
            <w:placeholder>
              <w:docPart w:val="6124265C09964AA2A7664A8331173CBB"/>
            </w:placeholder>
            <w:date w:fullDate="2021-08-05T00:00:00Z">
              <w:dateFormat w:val="M/d/yyyy"/>
              <w:lid w:val="en-US"/>
              <w:storeMappedDataAs w:val="dateTime"/>
              <w:calendar w:val="gregorian"/>
            </w:date>
          </w:sdtPr>
          <w:sdtEndPr/>
          <w:sdtContent>
            <w:tc>
              <w:tcPr>
                <w:tcW w:w="1340" w:type="dxa"/>
                <w:tcBorders>
                  <w:top w:val="double" w:sz="4" w:space="0" w:color="auto"/>
                  <w:bottom w:val="single" w:sz="4" w:space="0" w:color="auto"/>
                </w:tcBorders>
              </w:tcPr>
              <w:p w14:paraId="0E8E85EC" w14:textId="77777777" w:rsidR="00654098" w:rsidRPr="00101F65" w:rsidRDefault="00654098" w:rsidP="00060304">
                <w:pPr>
                  <w:pStyle w:val="BodyText"/>
                  <w:rPr>
                    <w:rFonts w:ascii="Times New Roman" w:hAnsi="Times New Roman"/>
                    <w:b w:val="0"/>
                    <w:sz w:val="22"/>
                    <w:szCs w:val="22"/>
                  </w:rPr>
                </w:pPr>
                <w:r w:rsidRPr="00101F65">
                  <w:rPr>
                    <w:rFonts w:ascii="Times New Roman" w:hAnsi="Times New Roman"/>
                    <w:b w:val="0"/>
                    <w:sz w:val="22"/>
                    <w:szCs w:val="22"/>
                  </w:rPr>
                  <w:t>8/5/2021</w:t>
                </w:r>
              </w:p>
            </w:tc>
          </w:sdtContent>
        </w:sdt>
        <w:tc>
          <w:tcPr>
            <w:tcW w:w="3171" w:type="dxa"/>
            <w:tcBorders>
              <w:top w:val="double" w:sz="4" w:space="0" w:color="auto"/>
              <w:bottom w:val="single" w:sz="4" w:space="0" w:color="auto"/>
            </w:tcBorders>
          </w:tcPr>
          <w:p w14:paraId="0CB4758C" w14:textId="780FB773" w:rsidR="00654098" w:rsidRPr="00101F65" w:rsidRDefault="00654098" w:rsidP="00060304">
            <w:pPr>
              <w:pStyle w:val="BodyText"/>
              <w:rPr>
                <w:rFonts w:ascii="Times New Roman" w:hAnsi="Times New Roman"/>
                <w:b w:val="0"/>
                <w:sz w:val="22"/>
                <w:szCs w:val="22"/>
              </w:rPr>
            </w:pPr>
            <w:r w:rsidRPr="00101F65">
              <w:rPr>
                <w:rFonts w:ascii="Times New Roman" w:hAnsi="Times New Roman"/>
                <w:b w:val="0"/>
                <w:sz w:val="22"/>
                <w:szCs w:val="22"/>
              </w:rPr>
              <w:t>Standard created and approved</w:t>
            </w:r>
          </w:p>
        </w:tc>
        <w:tc>
          <w:tcPr>
            <w:tcW w:w="3685" w:type="dxa"/>
            <w:tcBorders>
              <w:top w:val="double" w:sz="4" w:space="0" w:color="auto"/>
              <w:bottom w:val="single" w:sz="4" w:space="0" w:color="auto"/>
            </w:tcBorders>
          </w:tcPr>
          <w:p w14:paraId="020E21ED" w14:textId="77777777" w:rsidR="00654098" w:rsidRPr="00101F65" w:rsidRDefault="00654098" w:rsidP="00060304">
            <w:pPr>
              <w:pStyle w:val="BodyText"/>
              <w:rPr>
                <w:rFonts w:ascii="Times New Roman" w:hAnsi="Times New Roman"/>
                <w:b w:val="0"/>
                <w:sz w:val="22"/>
                <w:szCs w:val="22"/>
              </w:rPr>
            </w:pPr>
            <w:r w:rsidRPr="00101F65">
              <w:rPr>
                <w:rFonts w:ascii="Times New Roman" w:hAnsi="Times New Roman"/>
                <w:b w:val="0"/>
                <w:sz w:val="22"/>
                <w:szCs w:val="22"/>
              </w:rPr>
              <w:t>Luis Leon</w:t>
            </w:r>
          </w:p>
        </w:tc>
      </w:tr>
      <w:tr w:rsidR="00101F65" w:rsidRPr="00101F65" w14:paraId="6DA7AA72" w14:textId="77777777" w:rsidTr="00060304">
        <w:tc>
          <w:tcPr>
            <w:tcW w:w="1046" w:type="dxa"/>
            <w:tcBorders>
              <w:top w:val="single" w:sz="4" w:space="0" w:color="auto"/>
              <w:bottom w:val="single" w:sz="4" w:space="0" w:color="auto"/>
            </w:tcBorders>
          </w:tcPr>
          <w:p w14:paraId="4FD82AF8" w14:textId="77777777" w:rsidR="00654098" w:rsidRPr="00101F65" w:rsidRDefault="00654098" w:rsidP="00060304">
            <w:pPr>
              <w:pStyle w:val="BodyText"/>
              <w:rPr>
                <w:rFonts w:ascii="Times New Roman" w:hAnsi="Times New Roman"/>
                <w:b w:val="0"/>
                <w:sz w:val="22"/>
                <w:szCs w:val="22"/>
              </w:rPr>
            </w:pPr>
          </w:p>
        </w:tc>
        <w:tc>
          <w:tcPr>
            <w:tcW w:w="1340" w:type="dxa"/>
            <w:tcBorders>
              <w:top w:val="single" w:sz="4" w:space="0" w:color="auto"/>
              <w:bottom w:val="single" w:sz="4" w:space="0" w:color="auto"/>
            </w:tcBorders>
          </w:tcPr>
          <w:p w14:paraId="32F55B10" w14:textId="77777777" w:rsidR="00654098" w:rsidRPr="00101F65" w:rsidRDefault="00654098" w:rsidP="00060304">
            <w:pPr>
              <w:pStyle w:val="BodyText"/>
              <w:rPr>
                <w:rFonts w:ascii="Times New Roman" w:hAnsi="Times New Roman"/>
                <w:b w:val="0"/>
                <w:sz w:val="22"/>
                <w:szCs w:val="22"/>
              </w:rPr>
            </w:pPr>
            <w:r w:rsidRPr="00101F65">
              <w:rPr>
                <w:rFonts w:ascii="Times New Roman" w:hAnsi="Times New Roman"/>
                <w:b w:val="0"/>
                <w:sz w:val="22"/>
                <w:szCs w:val="22"/>
              </w:rPr>
              <w:t>8/12/2021</w:t>
            </w:r>
          </w:p>
        </w:tc>
        <w:tc>
          <w:tcPr>
            <w:tcW w:w="3171" w:type="dxa"/>
            <w:tcBorders>
              <w:top w:val="single" w:sz="4" w:space="0" w:color="auto"/>
              <w:bottom w:val="single" w:sz="4" w:space="0" w:color="auto"/>
            </w:tcBorders>
          </w:tcPr>
          <w:p w14:paraId="09B34F08" w14:textId="77777777" w:rsidR="00654098" w:rsidRPr="00101F65" w:rsidRDefault="00654098" w:rsidP="00060304">
            <w:pPr>
              <w:pStyle w:val="BodyText"/>
              <w:rPr>
                <w:rFonts w:ascii="Times New Roman" w:hAnsi="Times New Roman"/>
                <w:b w:val="0"/>
                <w:sz w:val="22"/>
                <w:szCs w:val="22"/>
              </w:rPr>
            </w:pPr>
            <w:r w:rsidRPr="00101F65">
              <w:rPr>
                <w:rFonts w:ascii="Times New Roman" w:hAnsi="Times New Roman"/>
                <w:b w:val="0"/>
                <w:sz w:val="22"/>
                <w:szCs w:val="22"/>
              </w:rPr>
              <w:t>Adjusted formatting to BSMH standard, proofread, grammar check, add TOC</w:t>
            </w:r>
          </w:p>
        </w:tc>
        <w:tc>
          <w:tcPr>
            <w:tcW w:w="3685" w:type="dxa"/>
            <w:tcBorders>
              <w:top w:val="single" w:sz="4" w:space="0" w:color="auto"/>
              <w:bottom w:val="single" w:sz="4" w:space="0" w:color="auto"/>
            </w:tcBorders>
          </w:tcPr>
          <w:p w14:paraId="3EEB8DB2" w14:textId="77777777" w:rsidR="00654098" w:rsidRPr="00101F65" w:rsidRDefault="00654098" w:rsidP="00060304">
            <w:pPr>
              <w:pStyle w:val="BodyText"/>
              <w:rPr>
                <w:rFonts w:ascii="Times New Roman" w:hAnsi="Times New Roman"/>
                <w:b w:val="0"/>
                <w:sz w:val="22"/>
                <w:szCs w:val="22"/>
              </w:rPr>
            </w:pPr>
            <w:r w:rsidRPr="00101F65">
              <w:rPr>
                <w:rFonts w:ascii="Times New Roman" w:hAnsi="Times New Roman"/>
                <w:b w:val="0"/>
                <w:sz w:val="22"/>
                <w:szCs w:val="22"/>
              </w:rPr>
              <w:t>Kara Mueller</w:t>
            </w:r>
          </w:p>
        </w:tc>
      </w:tr>
      <w:tr w:rsidR="00101F65" w:rsidRPr="00101F65" w14:paraId="0805DAED" w14:textId="77777777" w:rsidTr="00060304">
        <w:tc>
          <w:tcPr>
            <w:tcW w:w="1046" w:type="dxa"/>
            <w:tcBorders>
              <w:top w:val="single" w:sz="4" w:space="0" w:color="auto"/>
              <w:bottom w:val="single" w:sz="4" w:space="0" w:color="auto"/>
            </w:tcBorders>
          </w:tcPr>
          <w:p w14:paraId="5442CDE0" w14:textId="77777777" w:rsidR="00A726F1" w:rsidRPr="00101F65" w:rsidRDefault="00A726F1" w:rsidP="00A726F1">
            <w:pPr>
              <w:pStyle w:val="BodyText"/>
              <w:rPr>
                <w:rFonts w:ascii="Times New Roman" w:hAnsi="Times New Roman"/>
                <w:b w:val="0"/>
                <w:sz w:val="22"/>
                <w:szCs w:val="22"/>
              </w:rPr>
            </w:pPr>
          </w:p>
        </w:tc>
        <w:tc>
          <w:tcPr>
            <w:tcW w:w="1340" w:type="dxa"/>
            <w:tcBorders>
              <w:top w:val="single" w:sz="4" w:space="0" w:color="auto"/>
              <w:bottom w:val="single" w:sz="4" w:space="0" w:color="auto"/>
            </w:tcBorders>
          </w:tcPr>
          <w:p w14:paraId="21E0EAF6" w14:textId="6A2D7029" w:rsidR="00A726F1" w:rsidRPr="00101F65" w:rsidRDefault="00A726F1" w:rsidP="00A726F1">
            <w:pPr>
              <w:pStyle w:val="BodyText"/>
              <w:rPr>
                <w:rFonts w:ascii="Times New Roman" w:hAnsi="Times New Roman"/>
                <w:b w:val="0"/>
                <w:sz w:val="22"/>
                <w:szCs w:val="22"/>
              </w:rPr>
            </w:pPr>
            <w:r w:rsidRPr="00101F65">
              <w:rPr>
                <w:rFonts w:ascii="Times New Roman" w:hAnsi="Times New Roman"/>
                <w:b w:val="0"/>
                <w:sz w:val="22"/>
                <w:szCs w:val="22"/>
              </w:rPr>
              <w:t>11/1/2021</w:t>
            </w:r>
          </w:p>
        </w:tc>
        <w:tc>
          <w:tcPr>
            <w:tcW w:w="3171" w:type="dxa"/>
            <w:tcBorders>
              <w:top w:val="single" w:sz="4" w:space="0" w:color="auto"/>
              <w:bottom w:val="single" w:sz="4" w:space="0" w:color="auto"/>
            </w:tcBorders>
          </w:tcPr>
          <w:p w14:paraId="4CA29803" w14:textId="5A87E05D" w:rsidR="00A726F1" w:rsidRPr="00101F65" w:rsidRDefault="00A726F1" w:rsidP="00A726F1">
            <w:pPr>
              <w:pStyle w:val="BodyText"/>
              <w:rPr>
                <w:rFonts w:ascii="Times New Roman" w:hAnsi="Times New Roman"/>
                <w:b w:val="0"/>
                <w:sz w:val="22"/>
                <w:szCs w:val="22"/>
              </w:rPr>
            </w:pPr>
            <w:r w:rsidRPr="00101F65">
              <w:rPr>
                <w:rFonts w:ascii="Times New Roman" w:hAnsi="Times New Roman"/>
                <w:b w:val="0"/>
                <w:sz w:val="22"/>
                <w:szCs w:val="22"/>
              </w:rPr>
              <w:t>Annual review</w:t>
            </w:r>
            <w:r w:rsidR="007964E2">
              <w:rPr>
                <w:rFonts w:ascii="Times New Roman" w:hAnsi="Times New Roman"/>
                <w:b w:val="0"/>
                <w:sz w:val="22"/>
                <w:szCs w:val="22"/>
              </w:rPr>
              <w:t xml:space="preserve">, </w:t>
            </w:r>
            <w:r w:rsidR="007964E2" w:rsidRPr="00101F65">
              <w:rPr>
                <w:rFonts w:ascii="Times New Roman" w:hAnsi="Times New Roman"/>
                <w:b w:val="0"/>
                <w:sz w:val="22"/>
                <w:szCs w:val="22"/>
              </w:rPr>
              <w:t>Adjusted formatting to BSMH standard</w:t>
            </w:r>
          </w:p>
        </w:tc>
        <w:tc>
          <w:tcPr>
            <w:tcW w:w="3685" w:type="dxa"/>
            <w:tcBorders>
              <w:top w:val="single" w:sz="4" w:space="0" w:color="auto"/>
              <w:bottom w:val="single" w:sz="4" w:space="0" w:color="auto"/>
            </w:tcBorders>
          </w:tcPr>
          <w:p w14:paraId="14AE9138" w14:textId="542AADB0" w:rsidR="00A726F1" w:rsidRPr="00101F65" w:rsidRDefault="00A726F1" w:rsidP="00A726F1">
            <w:pPr>
              <w:pStyle w:val="BodyText"/>
              <w:rPr>
                <w:rFonts w:ascii="Times New Roman" w:hAnsi="Times New Roman"/>
                <w:b w:val="0"/>
                <w:sz w:val="22"/>
                <w:szCs w:val="22"/>
              </w:rPr>
            </w:pPr>
            <w:r w:rsidRPr="00101F65">
              <w:rPr>
                <w:rFonts w:ascii="Times New Roman" w:hAnsi="Times New Roman"/>
                <w:b w:val="0"/>
                <w:sz w:val="22"/>
                <w:szCs w:val="22"/>
              </w:rPr>
              <w:t xml:space="preserve">Lara Hayes, Desiree </w:t>
            </w:r>
            <w:proofErr w:type="spellStart"/>
            <w:r w:rsidRPr="00101F65">
              <w:rPr>
                <w:rFonts w:ascii="Times New Roman" w:hAnsi="Times New Roman"/>
                <w:b w:val="0"/>
                <w:sz w:val="22"/>
                <w:szCs w:val="22"/>
              </w:rPr>
              <w:t>Chumbler</w:t>
            </w:r>
            <w:proofErr w:type="spellEnd"/>
            <w:r w:rsidRPr="00101F65">
              <w:rPr>
                <w:rFonts w:ascii="Times New Roman" w:hAnsi="Times New Roman"/>
                <w:b w:val="0"/>
                <w:sz w:val="22"/>
                <w:szCs w:val="22"/>
              </w:rPr>
              <w:t>, Tracy Griffin</w:t>
            </w:r>
          </w:p>
        </w:tc>
      </w:tr>
    </w:tbl>
    <w:p w14:paraId="681A2532" w14:textId="77777777" w:rsidR="00A204EE" w:rsidRPr="00A726F1" w:rsidRDefault="00A204EE" w:rsidP="00A204EE">
      <w:pPr>
        <w:pStyle w:val="ListParagraph"/>
        <w:rPr>
          <w:rFonts w:ascii="Times New Roman" w:hAnsi="Times New Roman"/>
          <w:bCs/>
        </w:rPr>
      </w:pPr>
    </w:p>
    <w:p w14:paraId="4885BDCE" w14:textId="499488BA" w:rsidR="00864923" w:rsidRPr="00A726F1" w:rsidRDefault="00864923" w:rsidP="00A204EE">
      <w:pPr>
        <w:spacing w:after="0"/>
        <w:rPr>
          <w:rFonts w:ascii="Times New Roman" w:hAnsi="Times New Roman"/>
          <w:bCs/>
          <w:sz w:val="18"/>
          <w:szCs w:val="18"/>
        </w:rPr>
      </w:pPr>
      <w:r w:rsidRPr="00A726F1">
        <w:rPr>
          <w:rFonts w:ascii="Times New Roman" w:hAnsi="Times New Roman"/>
          <w:bCs/>
          <w:sz w:val="18"/>
          <w:szCs w:val="18"/>
        </w:rPr>
        <w:t>This policy/procedure/guideline does not establish a standard of clinical care or practice or standard of non-clinical practice to be followed in every case.</w:t>
      </w:r>
      <w:r w:rsidR="00140596" w:rsidRPr="00A726F1">
        <w:rPr>
          <w:rFonts w:ascii="Times New Roman" w:hAnsi="Times New Roman"/>
          <w:bCs/>
          <w:sz w:val="18"/>
          <w:szCs w:val="18"/>
        </w:rPr>
        <w:t xml:space="preserve">  </w:t>
      </w:r>
      <w:r w:rsidRPr="00A726F1">
        <w:rPr>
          <w:rFonts w:ascii="Times New Roman" w:hAnsi="Times New Roman"/>
          <w:bCs/>
          <w:sz w:val="18"/>
          <w:szCs w:val="18"/>
        </w:rPr>
        <w:t>The policy/procedure/guideline should guide actions with the understanding that departures may be required at times.</w:t>
      </w:r>
    </w:p>
    <w:p w14:paraId="702016F8" w14:textId="77777777" w:rsidR="00140596" w:rsidRPr="00A726F1" w:rsidRDefault="00140596" w:rsidP="00140596">
      <w:pPr>
        <w:spacing w:after="0"/>
        <w:rPr>
          <w:rFonts w:ascii="Times New Roman" w:hAnsi="Times New Roman"/>
          <w:bCs/>
          <w:sz w:val="18"/>
          <w:szCs w:val="18"/>
        </w:rPr>
      </w:pPr>
    </w:p>
    <w:p w14:paraId="34B8B499" w14:textId="0DAC0C47" w:rsidR="00313143" w:rsidRPr="00A726F1" w:rsidRDefault="00202AB7" w:rsidP="00A71D6A">
      <w:pPr>
        <w:spacing w:after="0"/>
        <w:rPr>
          <w:rFonts w:ascii="Times New Roman" w:hAnsi="Times New Roman"/>
          <w:sz w:val="18"/>
          <w:szCs w:val="18"/>
        </w:rPr>
      </w:pPr>
      <w:bookmarkStart w:id="35" w:name="_Hlk50619432"/>
      <w:r w:rsidRPr="00A726F1">
        <w:rPr>
          <w:rFonts w:ascii="Times New Roman" w:hAnsi="Times New Roman"/>
          <w:sz w:val="18"/>
          <w:szCs w:val="18"/>
        </w:rPr>
        <w:t xml:space="preserve">Revised 04/01/2021 -  </w:t>
      </w:r>
      <w:r w:rsidR="00864923" w:rsidRPr="00A726F1">
        <w:rPr>
          <w:rFonts w:ascii="Times New Roman" w:hAnsi="Times New Roman"/>
          <w:sz w:val="18"/>
          <w:szCs w:val="18"/>
        </w:rPr>
        <w:t xml:space="preserve">Bon Secours Mercy Health adopts the </w:t>
      </w:r>
      <w:r w:rsidR="008461B6" w:rsidRPr="00A726F1">
        <w:rPr>
          <w:rFonts w:ascii="Times New Roman" w:hAnsi="Times New Roman"/>
          <w:sz w:val="18"/>
          <w:szCs w:val="18"/>
        </w:rPr>
        <w:t>above</w:t>
      </w:r>
      <w:r w:rsidR="00864923" w:rsidRPr="00A726F1">
        <w:rPr>
          <w:rFonts w:ascii="Times New Roman" w:hAnsi="Times New Roman"/>
          <w:sz w:val="18"/>
          <w:szCs w:val="18"/>
        </w:rPr>
        <w:t xml:space="preserve"> policy, procedure, policy &amp; procedure, guideline, manual / reference guide / instructions, or principle / standard / guidance document for all Bon Secours Mercy Health entities including, but not limited to, </w:t>
      </w:r>
      <w:r w:rsidRPr="00A726F1">
        <w:rPr>
          <w:rFonts w:ascii="Times New Roman" w:hAnsi="Times New Roman"/>
          <w:sz w:val="18"/>
          <w:szCs w:val="18"/>
        </w:rPr>
        <w:t>f</w:t>
      </w:r>
      <w:r w:rsidR="00864923" w:rsidRPr="00A726F1">
        <w:rPr>
          <w:rFonts w:ascii="Times New Roman" w:hAnsi="Times New Roman"/>
          <w:sz w:val="18"/>
          <w:szCs w:val="18"/>
        </w:rPr>
        <w:t>acilities doing business as Mercy Health – St. Vincent Medical Center, Mercy Children’s Hospital, Mercy Health – St. Charles Hospital, Mercy Health – St. Anne Hospital, Mercy Health – Tiffin Hospital, Mercy Health – Willard Hospital, Mercy Health – Defiance Hospital, Mercy Health Allen Hospital LLC, Mercy Health - Lorain Hospital, Mercy Health St. Elizabeth Youngstown Hospital, Mercy Health St. Joseph Warren Hospital, Mercy Health - St. Elizabeth Boardman Hospital, Mercy Health - St. Rita’s Medical Center, Mercy Health – Springfield Regional Medical Center, Mercy Health - Urbana Hospital, Mercy Health - Anderson Hospital, Mercy Health - Clermont Hospital, Mercy Health – Fairfield Hospital, Mercy Health - West Hospital</w:t>
      </w:r>
      <w:r w:rsidRPr="00A726F1">
        <w:rPr>
          <w:rFonts w:ascii="Times New Roman" w:hAnsi="Times New Roman"/>
          <w:sz w:val="18"/>
          <w:szCs w:val="18"/>
        </w:rPr>
        <w:t xml:space="preserve">, </w:t>
      </w:r>
      <w:r w:rsidR="00864923" w:rsidRPr="00A726F1">
        <w:rPr>
          <w:rFonts w:ascii="Times New Roman" w:hAnsi="Times New Roman"/>
          <w:sz w:val="18"/>
          <w:szCs w:val="18"/>
        </w:rPr>
        <w:t xml:space="preserve">The Jewish Hospital – Mercy Health, Mercy Health - Lourdes Hospital LLC, Mercy Health – Marcum and Wallace Hospital, Chesapeake Hospital Corporation DBA Rappahannock General, </w:t>
      </w:r>
      <w:proofErr w:type="spellStart"/>
      <w:r w:rsidR="00864923" w:rsidRPr="00A726F1">
        <w:rPr>
          <w:rFonts w:ascii="Times New Roman" w:hAnsi="Times New Roman"/>
          <w:sz w:val="18"/>
          <w:szCs w:val="18"/>
        </w:rPr>
        <w:t>Maryview</w:t>
      </w:r>
      <w:proofErr w:type="spellEnd"/>
      <w:r w:rsidR="00864923" w:rsidRPr="00A726F1">
        <w:rPr>
          <w:rFonts w:ascii="Times New Roman" w:hAnsi="Times New Roman"/>
          <w:sz w:val="18"/>
          <w:szCs w:val="18"/>
        </w:rPr>
        <w:t xml:space="preserve"> Hospital, Bon Secours Richmond Community, Bon Secours Memorial Regional Medical Center, Bon Secours – St. Mary’s Hospital, St. Francis Hospital, Inc., Bon Secours St. Francis Medical Center</w:t>
      </w:r>
      <w:r w:rsidR="003712A2" w:rsidRPr="00A726F1">
        <w:rPr>
          <w:rFonts w:ascii="Times New Roman" w:hAnsi="Times New Roman"/>
          <w:sz w:val="18"/>
          <w:szCs w:val="18"/>
        </w:rPr>
        <w:t>,</w:t>
      </w:r>
      <w:r w:rsidR="00864923" w:rsidRPr="00A726F1">
        <w:rPr>
          <w:rFonts w:ascii="Times New Roman" w:hAnsi="Times New Roman"/>
          <w:sz w:val="18"/>
          <w:szCs w:val="18"/>
        </w:rPr>
        <w:t xml:space="preserve"> Bon Secours Mary Immaculate Hospital</w:t>
      </w:r>
      <w:r w:rsidR="003712A2" w:rsidRPr="00A726F1">
        <w:rPr>
          <w:rFonts w:ascii="Times New Roman" w:hAnsi="Times New Roman"/>
          <w:sz w:val="18"/>
          <w:szCs w:val="18"/>
        </w:rPr>
        <w:t>, Southside Regional Medical Center, Bon Secours Mercy Health Franklin, LLC</w:t>
      </w:r>
      <w:r w:rsidR="00A71D6A" w:rsidRPr="00A726F1">
        <w:rPr>
          <w:rFonts w:ascii="Times New Roman" w:hAnsi="Times New Roman"/>
          <w:sz w:val="18"/>
          <w:szCs w:val="18"/>
        </w:rPr>
        <w:t>, and Southern Virginia Regional Medical Center (Emporia).</w:t>
      </w:r>
    </w:p>
    <w:bookmarkEnd w:id="35"/>
    <w:p w14:paraId="329ABA37" w14:textId="74E68B65" w:rsidR="00210371" w:rsidRPr="00A726F1" w:rsidRDefault="00210371" w:rsidP="00210371">
      <w:pPr>
        <w:rPr>
          <w:rFonts w:ascii="Times New Roman" w:hAnsi="Times New Roman"/>
        </w:rPr>
      </w:pPr>
    </w:p>
    <w:p w14:paraId="4B7EA378" w14:textId="5451FD26" w:rsidR="00210371" w:rsidRPr="00A726F1" w:rsidRDefault="00210371" w:rsidP="00210371">
      <w:pPr>
        <w:rPr>
          <w:rFonts w:ascii="Times New Roman" w:hAnsi="Times New Roman"/>
        </w:rPr>
      </w:pPr>
    </w:p>
    <w:p w14:paraId="68696A60" w14:textId="77777777" w:rsidR="00210371" w:rsidRPr="00A726F1" w:rsidRDefault="00210371" w:rsidP="00210371">
      <w:pPr>
        <w:rPr>
          <w:rFonts w:ascii="Times New Roman" w:hAnsi="Times New Roman"/>
        </w:rPr>
      </w:pPr>
    </w:p>
    <w:sectPr w:rsidR="00210371" w:rsidRPr="00A726F1" w:rsidSect="00E11787">
      <w:headerReference w:type="default" r:id="rId13"/>
      <w:footerReference w:type="default" r:id="rId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8" w:author="Michael Gomez" w:date="2021-11-02T11:49:00Z" w:initials="MG">
    <w:p w14:paraId="2BA076F9" w14:textId="77777777" w:rsidR="00B9073C" w:rsidRDefault="00B9073C">
      <w:pPr>
        <w:pStyle w:val="CommentText"/>
      </w:pPr>
      <w:r>
        <w:rPr>
          <w:rStyle w:val="CommentReference"/>
        </w:rPr>
        <w:annotationRef/>
      </w:r>
      <w:r>
        <w:t>Update to reference our data destruction standard, and work with Luis to assess if data destruction standard needs to be updated to cover gaps related to emergence of cloud.</w:t>
      </w:r>
    </w:p>
    <w:p w14:paraId="07E07253" w14:textId="130B17E5" w:rsidR="00B9073C" w:rsidRDefault="00B9073C">
      <w:pPr>
        <w:pStyle w:val="CommentText"/>
      </w:pPr>
    </w:p>
  </w:comment>
  <w:comment w:id="19" w:author="Leon Prado, Luis" w:date="2021-11-17T08:50:00Z" w:initials="LPL">
    <w:p w14:paraId="120760E7" w14:textId="47F4AE84" w:rsidR="003151D2" w:rsidRDefault="003151D2">
      <w:pPr>
        <w:pStyle w:val="CommentText"/>
      </w:pPr>
      <w:r>
        <w:rPr>
          <w:rStyle w:val="CommentReference"/>
        </w:rPr>
        <w:annotationRef/>
      </w:r>
      <w:r>
        <w:t xml:space="preserve">I assume this is in Compliance360? I will look for the standard, read it and assess whether it needs modification to include cloud assets/data. </w:t>
      </w:r>
    </w:p>
  </w:comment>
  <w:comment w:id="20" w:author="Leon Prado, Luis" w:date="2021-11-17T08:51:00Z" w:initials="LPL">
    <w:p w14:paraId="10D7D373" w14:textId="42D79FEB" w:rsidR="003151D2" w:rsidRDefault="003151D2">
      <w:pPr>
        <w:pStyle w:val="CommentText"/>
      </w:pPr>
      <w:r>
        <w:rPr>
          <w:rStyle w:val="CommentReference"/>
        </w:rPr>
        <w:annotationRef/>
      </w:r>
    </w:p>
  </w:comment>
  <w:comment w:id="21" w:author="Wes Miller" w:date="2021-11-16T13:03:00Z" w:initials="wm">
    <w:p w14:paraId="71960150" w14:textId="214CC0DA" w:rsidR="005E14F3" w:rsidRDefault="005E14F3">
      <w:pPr>
        <w:pStyle w:val="CommentText"/>
      </w:pPr>
      <w:r>
        <w:rPr>
          <w:rStyle w:val="CommentReference"/>
        </w:rPr>
        <w:annotationRef/>
      </w:r>
      <w:r>
        <w:t>I am a bit confused on this section</w:t>
      </w:r>
    </w:p>
  </w:comment>
  <w:comment w:id="22" w:author="Leon Prado, Luis" w:date="2021-11-17T08:51:00Z" w:initials="LPL">
    <w:p w14:paraId="4FF5085B" w14:textId="1A3ED92F" w:rsidR="003151D2" w:rsidRDefault="003151D2">
      <w:pPr>
        <w:pStyle w:val="CommentText"/>
      </w:pPr>
      <w:r>
        <w:rPr>
          <w:rStyle w:val="CommentReference"/>
        </w:rPr>
        <w:annotationRef/>
      </w:r>
      <w:r>
        <w:t>This “requirement” was ported over from the original standard CS-ST-9.0.12-R1.0.</w:t>
      </w:r>
    </w:p>
  </w:comment>
  <w:comment w:id="23" w:author="Wes Miller" w:date="2021-11-16T12:56:00Z" w:initials="wm">
    <w:p w14:paraId="79FA3C4C" w14:textId="3152EF84" w:rsidR="00DF524A" w:rsidRDefault="00DF524A">
      <w:pPr>
        <w:pStyle w:val="CommentText"/>
      </w:pPr>
      <w:r>
        <w:rPr>
          <w:rStyle w:val="CommentReference"/>
        </w:rPr>
        <w:annotationRef/>
      </w:r>
      <w:r>
        <w:t xml:space="preserve">Training in what? Cloud Administration, Cloud Security, etc… </w:t>
      </w:r>
      <w:proofErr w:type="gramStart"/>
      <w:r>
        <w:t>Also</w:t>
      </w:r>
      <w:proofErr w:type="gramEnd"/>
      <w:r>
        <w:t xml:space="preserve"> I think if someone is administering Azure a cert pertaining to administration of the platform would be beneficial (AZ 103 as an example)</w:t>
      </w:r>
    </w:p>
  </w:comment>
  <w:comment w:id="24" w:author="Leon Prado, Luis" w:date="2021-11-17T08:53:00Z" w:initials="LPL">
    <w:p w14:paraId="3B9EC050" w14:textId="70713876" w:rsidR="003151D2" w:rsidRDefault="003151D2">
      <w:pPr>
        <w:pStyle w:val="CommentText"/>
      </w:pPr>
      <w:r>
        <w:rPr>
          <w:rStyle w:val="CommentReference"/>
        </w:rPr>
        <w:annotationRef/>
      </w:r>
      <w:r>
        <w:t>This “requirement” was ported over from the original standard CS-ST-9.0.12-R1.0.</w:t>
      </w:r>
      <w:r>
        <w:t xml:space="preserve"> I would defer to the original owners of this standard to expand on this requirement. I don’t necessarily disagree with you or the “requirement” but given the position of not dictating or mandating specific requirements, we may only suggest what type/kind of training administrators should receive.  </w:t>
      </w:r>
    </w:p>
  </w:comment>
  <w:comment w:id="27" w:author="Wes Miller" w:date="2021-11-16T13:39:00Z" w:initials="wm">
    <w:p w14:paraId="23CF3D68" w14:textId="15544611" w:rsidR="00D23230" w:rsidRDefault="00D23230">
      <w:pPr>
        <w:pStyle w:val="CommentText"/>
      </w:pPr>
      <w:r>
        <w:rPr>
          <w:rStyle w:val="CommentReference"/>
        </w:rPr>
        <w:annotationRef/>
      </w:r>
      <w:r>
        <w:t>Our data should be classified and apply DLP based on classification – leave the decision process out.</w:t>
      </w:r>
    </w:p>
  </w:comment>
  <w:comment w:id="28" w:author="Leon Prado, Luis" w:date="2021-11-17T08:55:00Z" w:initials="LPL">
    <w:p w14:paraId="428FF3AA" w14:textId="295BD504" w:rsidR="003151D2" w:rsidRDefault="003151D2">
      <w:pPr>
        <w:pStyle w:val="CommentText"/>
      </w:pPr>
      <w:r>
        <w:rPr>
          <w:rStyle w:val="CommentReference"/>
        </w:rPr>
        <w:annotationRef/>
      </w:r>
      <w:r>
        <w:t xml:space="preserve">You suggested we added the “where sensitive data stored and where applicable” when this proposal was going through the peer review process. If you are now suggesting </w:t>
      </w:r>
      <w:proofErr w:type="gramStart"/>
      <w:r>
        <w:t>to end</w:t>
      </w:r>
      <w:proofErr w:type="gramEnd"/>
      <w:r>
        <w:t xml:space="preserve"> the requirement at “will be put in place” then I don’t see a problem.</w:t>
      </w:r>
    </w:p>
  </w:comment>
  <w:comment w:id="29" w:author="Wes Miller" w:date="2021-11-16T13:45:00Z" w:initials="wm">
    <w:p w14:paraId="5D10C840" w14:textId="1D3600A9" w:rsidR="00D23230" w:rsidRDefault="00D23230">
      <w:pPr>
        <w:pStyle w:val="CommentText"/>
      </w:pPr>
      <w:r>
        <w:rPr>
          <w:rStyle w:val="CommentReference"/>
        </w:rPr>
        <w:annotationRef/>
      </w:r>
      <w:r>
        <w:t>Contract and SLAs need to include what is available and how soon for network logs outside out tenant.</w:t>
      </w:r>
    </w:p>
  </w:comment>
  <w:comment w:id="30" w:author="Leon Prado, Luis" w:date="2021-11-17T08:59:00Z" w:initials="LPL">
    <w:p w14:paraId="4307C2E9" w14:textId="789D591A" w:rsidR="003151D2" w:rsidRDefault="003151D2">
      <w:pPr>
        <w:pStyle w:val="CommentText"/>
      </w:pPr>
      <w:r>
        <w:rPr>
          <w:rStyle w:val="CommentReference"/>
        </w:rPr>
        <w:annotationRef/>
      </w:r>
      <w:r>
        <w:t xml:space="preserve">Would this fall under 4e? </w:t>
      </w:r>
      <w:r>
        <w:t xml:space="preserve">Or are you suggesting that it should be a new line item under requirement </w:t>
      </w:r>
      <w:r>
        <w:t>4?</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7E07253" w15:done="0"/>
  <w15:commentEx w15:paraId="120760E7" w15:paraIdParent="07E07253" w15:done="0"/>
  <w15:commentEx w15:paraId="10D7D373" w15:paraIdParent="07E07253" w15:done="0"/>
  <w15:commentEx w15:paraId="71960150" w15:done="0"/>
  <w15:commentEx w15:paraId="4FF5085B" w15:paraIdParent="71960150" w15:done="0"/>
  <w15:commentEx w15:paraId="79FA3C4C" w15:done="0"/>
  <w15:commentEx w15:paraId="3B9EC050" w15:paraIdParent="79FA3C4C" w15:done="0"/>
  <w15:commentEx w15:paraId="23CF3D68" w15:done="0"/>
  <w15:commentEx w15:paraId="428FF3AA" w15:paraIdParent="23CF3D68" w15:done="0"/>
  <w15:commentEx w15:paraId="5D10C840" w15:done="0"/>
  <w15:commentEx w15:paraId="4307C2E9" w15:paraIdParent="5D10C84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52BA450" w16cex:dateUtc="2021-11-02T15:49:00Z"/>
  <w16cex:commentExtensible w16cex:durableId="253F40D3" w16cex:dateUtc="2021-11-17T14:50:00Z"/>
  <w16cex:commentExtensible w16cex:durableId="253F40FB" w16cex:dateUtc="2021-11-17T14:51:00Z"/>
  <w16cex:commentExtensible w16cex:durableId="253E2A87" w16cex:dateUtc="2021-11-16T18:03:00Z"/>
  <w16cex:commentExtensible w16cex:durableId="253F410B" w16cex:dateUtc="2021-11-17T14:51:00Z"/>
  <w16cex:commentExtensible w16cex:durableId="253E2914" w16cex:dateUtc="2021-11-16T17:56:00Z"/>
  <w16cex:commentExtensible w16cex:durableId="253F416E" w16cex:dateUtc="2021-11-17T14:53:00Z"/>
  <w16cex:commentExtensible w16cex:durableId="253E3322" w16cex:dateUtc="2021-11-16T18:39:00Z"/>
  <w16cex:commentExtensible w16cex:durableId="253F421D" w16cex:dateUtc="2021-11-17T14:55:00Z"/>
  <w16cex:commentExtensible w16cex:durableId="253E3475" w16cex:dateUtc="2021-11-16T18:45:00Z"/>
  <w16cex:commentExtensible w16cex:durableId="253F42D4" w16cex:dateUtc="2021-11-17T14: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7E07253" w16cid:durableId="252BA450"/>
  <w16cid:commentId w16cid:paraId="120760E7" w16cid:durableId="253F40D3"/>
  <w16cid:commentId w16cid:paraId="10D7D373" w16cid:durableId="253F40FB"/>
  <w16cid:commentId w16cid:paraId="71960150" w16cid:durableId="253E2A87"/>
  <w16cid:commentId w16cid:paraId="4FF5085B" w16cid:durableId="253F410B"/>
  <w16cid:commentId w16cid:paraId="79FA3C4C" w16cid:durableId="253E2914"/>
  <w16cid:commentId w16cid:paraId="3B9EC050" w16cid:durableId="253F416E"/>
  <w16cid:commentId w16cid:paraId="23CF3D68" w16cid:durableId="253E3322"/>
  <w16cid:commentId w16cid:paraId="428FF3AA" w16cid:durableId="253F421D"/>
  <w16cid:commentId w16cid:paraId="5D10C840" w16cid:durableId="253E3475"/>
  <w16cid:commentId w16cid:paraId="4307C2E9" w16cid:durableId="253F42D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850C2B" w14:textId="77777777" w:rsidR="009B46A3" w:rsidRDefault="009B46A3" w:rsidP="008870FC">
      <w:pPr>
        <w:spacing w:after="0" w:line="240" w:lineRule="auto"/>
      </w:pPr>
      <w:r>
        <w:separator/>
      </w:r>
    </w:p>
  </w:endnote>
  <w:endnote w:type="continuationSeparator" w:id="0">
    <w:p w14:paraId="7F2D2DA9" w14:textId="77777777" w:rsidR="009B46A3" w:rsidRDefault="009B46A3" w:rsidP="008870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730" w:type="dxa"/>
      <w:tblLook w:val="04A0" w:firstRow="1" w:lastRow="0" w:firstColumn="1" w:lastColumn="0" w:noHBand="0" w:noVBand="1"/>
    </w:tblPr>
    <w:tblGrid>
      <w:gridCol w:w="5130"/>
      <w:gridCol w:w="270"/>
      <w:gridCol w:w="1522"/>
      <w:gridCol w:w="1548"/>
      <w:gridCol w:w="1260"/>
    </w:tblGrid>
    <w:tr w:rsidR="00FF07C0" w:rsidRPr="00094878" w14:paraId="7C1E2801" w14:textId="77777777" w:rsidTr="00A204EE">
      <w:tc>
        <w:tcPr>
          <w:tcW w:w="5130" w:type="dxa"/>
          <w:shd w:val="clear" w:color="auto" w:fill="auto"/>
        </w:tcPr>
        <w:p w14:paraId="4D66ACAC" w14:textId="1987118E" w:rsidR="00FF07C0" w:rsidRPr="002A3E4C" w:rsidRDefault="00FF07C0" w:rsidP="00A204EE">
          <w:pPr>
            <w:spacing w:after="0" w:line="240" w:lineRule="auto"/>
            <w:rPr>
              <w:rFonts w:ascii="Times New Roman" w:hAnsi="Times New Roman"/>
              <w:sz w:val="16"/>
              <w:szCs w:val="16"/>
            </w:rPr>
          </w:pPr>
          <w:r w:rsidRPr="002A3E4C">
            <w:rPr>
              <w:rFonts w:ascii="Times New Roman" w:hAnsi="Times New Roman"/>
              <w:sz w:val="16"/>
              <w:szCs w:val="16"/>
            </w:rPr>
            <w:t xml:space="preserve">Title:  </w:t>
          </w:r>
          <w:r w:rsidR="00654098" w:rsidRPr="00654098">
            <w:rPr>
              <w:rFonts w:ascii="Times New Roman" w:hAnsi="Times New Roman"/>
              <w:sz w:val="16"/>
              <w:szCs w:val="16"/>
            </w:rPr>
            <w:t>Cloud Service Provider Security Standard</w:t>
          </w:r>
        </w:p>
      </w:tc>
      <w:tc>
        <w:tcPr>
          <w:tcW w:w="270" w:type="dxa"/>
          <w:shd w:val="clear" w:color="auto" w:fill="auto"/>
        </w:tcPr>
        <w:p w14:paraId="76FB1294" w14:textId="7448864B" w:rsidR="00FF07C0" w:rsidRPr="002A3E4C" w:rsidRDefault="00FF07C0" w:rsidP="00FD0707">
          <w:pPr>
            <w:pStyle w:val="Footer"/>
            <w:rPr>
              <w:rFonts w:ascii="Times New Roman" w:hAnsi="Times New Roman"/>
              <w:sz w:val="20"/>
              <w:szCs w:val="20"/>
            </w:rPr>
          </w:pPr>
        </w:p>
      </w:tc>
      <w:tc>
        <w:tcPr>
          <w:tcW w:w="1522" w:type="dxa"/>
          <w:shd w:val="clear" w:color="auto" w:fill="auto"/>
        </w:tcPr>
        <w:p w14:paraId="66124B41" w14:textId="3D2E7D84" w:rsidR="00FF07C0" w:rsidRPr="002A3E4C" w:rsidRDefault="00FF07C0" w:rsidP="00FD0707">
          <w:pPr>
            <w:pStyle w:val="Footer"/>
            <w:rPr>
              <w:rFonts w:ascii="Times New Roman" w:hAnsi="Times New Roman"/>
              <w:sz w:val="20"/>
              <w:szCs w:val="20"/>
            </w:rPr>
          </w:pPr>
        </w:p>
      </w:tc>
      <w:tc>
        <w:tcPr>
          <w:tcW w:w="1548" w:type="dxa"/>
          <w:shd w:val="clear" w:color="auto" w:fill="auto"/>
        </w:tcPr>
        <w:p w14:paraId="66DDE6DC" w14:textId="77777777" w:rsidR="00FF07C0" w:rsidRPr="002A3E4C" w:rsidRDefault="00FF07C0" w:rsidP="00FD0707">
          <w:pPr>
            <w:pStyle w:val="Footer"/>
            <w:rPr>
              <w:rFonts w:ascii="Times New Roman" w:hAnsi="Times New Roman"/>
              <w:sz w:val="16"/>
              <w:szCs w:val="16"/>
            </w:rPr>
          </w:pPr>
          <w:r w:rsidRPr="002A3E4C">
            <w:rPr>
              <w:rFonts w:ascii="Times New Roman" w:hAnsi="Times New Roman"/>
              <w:sz w:val="16"/>
              <w:szCs w:val="16"/>
            </w:rPr>
            <w:t xml:space="preserve">Page:  </w:t>
          </w:r>
        </w:p>
      </w:tc>
      <w:tc>
        <w:tcPr>
          <w:tcW w:w="1260" w:type="dxa"/>
          <w:shd w:val="clear" w:color="auto" w:fill="auto"/>
        </w:tcPr>
        <w:p w14:paraId="69EE757D" w14:textId="77777777" w:rsidR="00FF07C0" w:rsidRPr="002A3E4C" w:rsidRDefault="00FF07C0" w:rsidP="00FD0707">
          <w:pPr>
            <w:pStyle w:val="Footer"/>
            <w:rPr>
              <w:rFonts w:ascii="Times New Roman" w:hAnsi="Times New Roman"/>
              <w:sz w:val="16"/>
              <w:szCs w:val="16"/>
            </w:rPr>
          </w:pPr>
          <w:r w:rsidRPr="002A3E4C">
            <w:rPr>
              <w:rFonts w:ascii="Times New Roman" w:hAnsi="Times New Roman"/>
              <w:sz w:val="16"/>
              <w:szCs w:val="16"/>
            </w:rPr>
            <w:fldChar w:fldCharType="begin"/>
          </w:r>
          <w:r w:rsidRPr="002A3E4C">
            <w:rPr>
              <w:rFonts w:ascii="Times New Roman" w:hAnsi="Times New Roman"/>
              <w:sz w:val="16"/>
              <w:szCs w:val="16"/>
            </w:rPr>
            <w:instrText xml:space="preserve"> PAGE   \* MERGEFORMAT </w:instrText>
          </w:r>
          <w:r w:rsidRPr="002A3E4C">
            <w:rPr>
              <w:rFonts w:ascii="Times New Roman" w:hAnsi="Times New Roman"/>
              <w:sz w:val="16"/>
              <w:szCs w:val="16"/>
            </w:rPr>
            <w:fldChar w:fldCharType="separate"/>
          </w:r>
          <w:r w:rsidRPr="002A3E4C">
            <w:rPr>
              <w:rFonts w:ascii="Times New Roman" w:hAnsi="Times New Roman"/>
              <w:noProof/>
              <w:sz w:val="16"/>
              <w:szCs w:val="16"/>
            </w:rPr>
            <w:t>6</w:t>
          </w:r>
          <w:r w:rsidRPr="002A3E4C">
            <w:rPr>
              <w:rFonts w:ascii="Times New Roman" w:hAnsi="Times New Roman"/>
              <w:noProof/>
              <w:sz w:val="16"/>
              <w:szCs w:val="16"/>
            </w:rPr>
            <w:fldChar w:fldCharType="end"/>
          </w:r>
        </w:p>
      </w:tc>
    </w:tr>
    <w:tr w:rsidR="00FF07C0" w:rsidRPr="00094878" w14:paraId="7DC7BABD" w14:textId="77777777" w:rsidTr="00A204EE">
      <w:tc>
        <w:tcPr>
          <w:tcW w:w="5130" w:type="dxa"/>
          <w:shd w:val="clear" w:color="auto" w:fill="auto"/>
        </w:tcPr>
        <w:p w14:paraId="486DE5D1" w14:textId="210F4816" w:rsidR="00FF07C0" w:rsidRPr="002A3E4C" w:rsidRDefault="00FF07C0" w:rsidP="00FD0707">
          <w:pPr>
            <w:pStyle w:val="Footer"/>
            <w:rPr>
              <w:rFonts w:ascii="Times New Roman" w:hAnsi="Times New Roman"/>
              <w:sz w:val="16"/>
              <w:szCs w:val="16"/>
            </w:rPr>
          </w:pPr>
          <w:r w:rsidRPr="002A3E4C">
            <w:rPr>
              <w:rFonts w:ascii="Times New Roman" w:hAnsi="Times New Roman"/>
              <w:sz w:val="16"/>
              <w:szCs w:val="16"/>
            </w:rPr>
            <w:t xml:space="preserve">Responsible Party:  </w:t>
          </w:r>
          <w:r w:rsidR="00654098">
            <w:rPr>
              <w:rFonts w:ascii="Times New Roman" w:hAnsi="Times New Roman"/>
              <w:sz w:val="16"/>
              <w:szCs w:val="16"/>
            </w:rPr>
            <w:t>Lara Hayes</w:t>
          </w:r>
        </w:p>
        <w:p w14:paraId="2BF1A846" w14:textId="43CA1078" w:rsidR="00913BC5" w:rsidRPr="002A3E4C" w:rsidRDefault="00913BC5" w:rsidP="00FD0707">
          <w:pPr>
            <w:pStyle w:val="Footer"/>
            <w:rPr>
              <w:rFonts w:ascii="Times New Roman" w:hAnsi="Times New Roman"/>
              <w:sz w:val="16"/>
              <w:szCs w:val="16"/>
            </w:rPr>
          </w:pPr>
          <w:r w:rsidRPr="002A3E4C">
            <w:rPr>
              <w:rFonts w:ascii="Times New Roman" w:hAnsi="Times New Roman"/>
              <w:sz w:val="16"/>
              <w:szCs w:val="16"/>
            </w:rPr>
            <w:t>Original Start Date:</w:t>
          </w:r>
          <w:r w:rsidR="00654098">
            <w:rPr>
              <w:rFonts w:ascii="Times New Roman" w:hAnsi="Times New Roman"/>
              <w:sz w:val="16"/>
              <w:szCs w:val="16"/>
            </w:rPr>
            <w:t xml:space="preserve">  8/5/2020</w:t>
          </w:r>
        </w:p>
      </w:tc>
      <w:tc>
        <w:tcPr>
          <w:tcW w:w="270" w:type="dxa"/>
          <w:shd w:val="clear" w:color="auto" w:fill="auto"/>
        </w:tcPr>
        <w:p w14:paraId="70D14D49" w14:textId="1D54DF03" w:rsidR="00FF07C0" w:rsidRPr="002A3E4C" w:rsidRDefault="00FF07C0" w:rsidP="00FD0707">
          <w:pPr>
            <w:pStyle w:val="Footer"/>
            <w:rPr>
              <w:rFonts w:ascii="Times New Roman" w:hAnsi="Times New Roman"/>
              <w:sz w:val="20"/>
              <w:szCs w:val="20"/>
            </w:rPr>
          </w:pPr>
        </w:p>
      </w:tc>
      <w:tc>
        <w:tcPr>
          <w:tcW w:w="1522" w:type="dxa"/>
          <w:shd w:val="clear" w:color="auto" w:fill="auto"/>
        </w:tcPr>
        <w:p w14:paraId="09060572" w14:textId="525EA85D" w:rsidR="00FF07C0" w:rsidRPr="002A3E4C" w:rsidRDefault="00FF07C0" w:rsidP="00FD0707">
          <w:pPr>
            <w:pStyle w:val="Footer"/>
            <w:rPr>
              <w:rFonts w:ascii="Times New Roman" w:hAnsi="Times New Roman"/>
              <w:sz w:val="20"/>
              <w:szCs w:val="20"/>
            </w:rPr>
          </w:pPr>
        </w:p>
      </w:tc>
      <w:tc>
        <w:tcPr>
          <w:tcW w:w="1548" w:type="dxa"/>
          <w:shd w:val="clear" w:color="auto" w:fill="auto"/>
        </w:tcPr>
        <w:p w14:paraId="470B8F06" w14:textId="6145BBBB" w:rsidR="00FF07C0" w:rsidRPr="002A3E4C" w:rsidRDefault="00FF07C0" w:rsidP="00FD0707">
          <w:pPr>
            <w:pStyle w:val="Footer"/>
            <w:rPr>
              <w:rFonts w:ascii="Times New Roman" w:hAnsi="Times New Roman"/>
              <w:sz w:val="20"/>
              <w:szCs w:val="20"/>
            </w:rPr>
          </w:pPr>
        </w:p>
      </w:tc>
      <w:tc>
        <w:tcPr>
          <w:tcW w:w="1260" w:type="dxa"/>
          <w:shd w:val="clear" w:color="auto" w:fill="auto"/>
        </w:tcPr>
        <w:p w14:paraId="217AC441" w14:textId="79038952" w:rsidR="00FF07C0" w:rsidRPr="002A3E4C" w:rsidRDefault="00FF07C0" w:rsidP="00FD0707">
          <w:pPr>
            <w:pStyle w:val="Footer"/>
            <w:rPr>
              <w:rFonts w:ascii="Times New Roman" w:hAnsi="Times New Roman"/>
              <w:sz w:val="20"/>
              <w:szCs w:val="20"/>
            </w:rPr>
          </w:pPr>
        </w:p>
      </w:tc>
    </w:tr>
  </w:tbl>
  <w:p w14:paraId="7253EFA6" w14:textId="77777777" w:rsidR="00F60B30" w:rsidRPr="002B318A" w:rsidRDefault="00F60B30" w:rsidP="002B31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81EDF0" w14:textId="77777777" w:rsidR="009B46A3" w:rsidRDefault="009B46A3" w:rsidP="008870FC">
      <w:pPr>
        <w:spacing w:after="0" w:line="240" w:lineRule="auto"/>
      </w:pPr>
      <w:r>
        <w:separator/>
      </w:r>
    </w:p>
  </w:footnote>
  <w:footnote w:type="continuationSeparator" w:id="0">
    <w:p w14:paraId="7B7E9AB9" w14:textId="77777777" w:rsidR="009B46A3" w:rsidRDefault="009B46A3" w:rsidP="008870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ook w:val="04A0" w:firstRow="1" w:lastRow="0" w:firstColumn="1" w:lastColumn="0" w:noHBand="0" w:noVBand="1"/>
    </w:tblPr>
    <w:tblGrid>
      <w:gridCol w:w="4675"/>
      <w:gridCol w:w="4675"/>
    </w:tblGrid>
    <w:tr w:rsidR="00F60B30" w:rsidRPr="00CF5332" w14:paraId="2916C6B5" w14:textId="77777777" w:rsidTr="00CF5332">
      <w:tc>
        <w:tcPr>
          <w:tcW w:w="4675" w:type="dxa"/>
          <w:shd w:val="clear" w:color="auto" w:fill="auto"/>
        </w:tcPr>
        <w:p w14:paraId="6E595CE8" w14:textId="77777777" w:rsidR="00F60B30" w:rsidRPr="00CF5332" w:rsidRDefault="002C30A6" w:rsidP="008870FC">
          <w:pPr>
            <w:pStyle w:val="Header"/>
            <w:rPr>
              <w:rFonts w:ascii="Trebuchet MS" w:hAnsi="Trebuchet MS"/>
              <w:color w:val="FF0000"/>
            </w:rPr>
          </w:pPr>
          <w:r w:rsidRPr="002749BC">
            <w:rPr>
              <w:rFonts w:ascii="Trebuchet MS" w:hAnsi="Trebuchet MS"/>
              <w:noProof/>
              <w:color w:val="FF0000"/>
            </w:rPr>
            <w:t xml:space="preserve"> </w:t>
          </w:r>
          <w:r w:rsidR="00F60B30" w:rsidRPr="002749BC">
            <w:rPr>
              <w:rFonts w:ascii="Trebuchet MS" w:hAnsi="Trebuchet MS"/>
              <w:noProof/>
              <w:color w:val="FF0000"/>
            </w:rPr>
            <w:drawing>
              <wp:inline distT="0" distB="0" distL="0" distR="0" wp14:anchorId="63FAC2E0" wp14:editId="2612F15B">
                <wp:extent cx="2606040" cy="365760"/>
                <wp:effectExtent l="0" t="0" r="0" b="0"/>
                <wp:docPr id="2" name="Picture 1" descr="C:\Users\22411LAL\AppData\Local\Microsoft\Windows\Temporary Internet Files\Content.Outlook\S43GNZAD\BSM_Health_Hor_CMYK_v2 (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22411LAL\AppData\Local\Microsoft\Windows\Temporary Internet Files\Content.Outlook\S43GNZAD\BSM_Health_Hor_CMYK_v2 (002).png"/>
                        <pic:cNvPicPr>
                          <a:picLocks noChangeAspect="1" noChangeArrowheads="1"/>
                        </pic:cNvPicPr>
                      </pic:nvPicPr>
                      <pic:blipFill>
                        <a:blip r:embed="rId1">
                          <a:extLst>
                            <a:ext uri="{28A0092B-C50C-407E-A947-70E740481C1C}">
                              <a14:useLocalDpi xmlns:a14="http://schemas.microsoft.com/office/drawing/2010/main" val="0"/>
                            </a:ext>
                          </a:extLst>
                        </a:blip>
                        <a:srcRect l="6171" t="21310" r="5911"/>
                        <a:stretch>
                          <a:fillRect/>
                        </a:stretch>
                      </pic:blipFill>
                      <pic:spPr bwMode="auto">
                        <a:xfrm>
                          <a:off x="0" y="0"/>
                          <a:ext cx="2606040" cy="365760"/>
                        </a:xfrm>
                        <a:prstGeom prst="rect">
                          <a:avLst/>
                        </a:prstGeom>
                        <a:noFill/>
                        <a:ln>
                          <a:noFill/>
                        </a:ln>
                      </pic:spPr>
                    </pic:pic>
                  </a:graphicData>
                </a:graphic>
              </wp:inline>
            </w:drawing>
          </w:r>
        </w:p>
      </w:tc>
      <w:tc>
        <w:tcPr>
          <w:tcW w:w="4675" w:type="dxa"/>
          <w:shd w:val="clear" w:color="auto" w:fill="auto"/>
        </w:tcPr>
        <w:p w14:paraId="754E2AA3" w14:textId="77777777" w:rsidR="00F60B30" w:rsidRPr="002749BC" w:rsidRDefault="00F60B30" w:rsidP="00CF5332">
          <w:pPr>
            <w:pStyle w:val="Header"/>
            <w:jc w:val="right"/>
            <w:rPr>
              <w:rFonts w:ascii="Arial" w:hAnsi="Arial" w:cs="Arial"/>
              <w:sz w:val="8"/>
              <w:szCs w:val="8"/>
            </w:rPr>
          </w:pPr>
        </w:p>
        <w:p w14:paraId="52C6A0E1" w14:textId="4F876132" w:rsidR="00F60B30" w:rsidRPr="002A3E4C" w:rsidRDefault="00264853" w:rsidP="00CF5332">
          <w:pPr>
            <w:pStyle w:val="Header"/>
            <w:jc w:val="right"/>
            <w:rPr>
              <w:rFonts w:ascii="Times New Roman" w:hAnsi="Times New Roman"/>
            </w:rPr>
          </w:pPr>
          <w:r>
            <w:rPr>
              <w:rFonts w:ascii="Times New Roman" w:hAnsi="Times New Roman"/>
            </w:rPr>
            <w:t>Standard</w:t>
          </w:r>
          <w:r w:rsidR="00F60B30" w:rsidRPr="002A3E4C">
            <w:rPr>
              <w:rFonts w:ascii="Times New Roman" w:hAnsi="Times New Roman"/>
            </w:rPr>
            <w:t xml:space="preserve"> </w:t>
          </w:r>
        </w:p>
      </w:tc>
    </w:tr>
  </w:tbl>
  <w:p w14:paraId="69D1E7F7" w14:textId="77777777" w:rsidR="00F60B30" w:rsidRPr="008870FC" w:rsidRDefault="002C30A6" w:rsidP="008870FC">
    <w:pPr>
      <w:pStyle w:val="Header"/>
    </w:pPr>
    <w:r>
      <w:rPr>
        <w:noProof/>
      </w:rPr>
      <mc:AlternateContent>
        <mc:Choice Requires="wps">
          <w:drawing>
            <wp:anchor distT="0" distB="0" distL="114300" distR="114300" simplePos="0" relativeHeight="251659264" behindDoc="0" locked="0" layoutInCell="1" allowOverlap="1" wp14:anchorId="3FC1EBB4" wp14:editId="0D7C2259">
              <wp:simplePos x="0" y="0"/>
              <wp:positionH relativeFrom="margin">
                <wp:posOffset>45720</wp:posOffset>
              </wp:positionH>
              <wp:positionV relativeFrom="paragraph">
                <wp:posOffset>9779</wp:posOffset>
              </wp:positionV>
              <wp:extent cx="5897880" cy="0"/>
              <wp:effectExtent l="0" t="0" r="26670" b="19050"/>
              <wp:wrapNone/>
              <wp:docPr id="3" name="Straight Connector 3"/>
              <wp:cNvGraphicFramePr/>
              <a:graphic xmlns:a="http://schemas.openxmlformats.org/drawingml/2006/main">
                <a:graphicData uri="http://schemas.microsoft.com/office/word/2010/wordprocessingShape">
                  <wps:wsp>
                    <wps:cNvCnPr/>
                    <wps:spPr>
                      <a:xfrm>
                        <a:off x="0" y="0"/>
                        <a:ext cx="5897880" cy="0"/>
                      </a:xfrm>
                      <a:prstGeom prst="line">
                        <a:avLst/>
                      </a:prstGeom>
                      <a:ln w="15875">
                        <a:solidFill>
                          <a:srgbClr val="0072B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line w14:anchorId="4E106D59" id="Straight Connector 3"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6pt,.75pt" to="468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" strokecolor="#0072bc" strokeweight="1.25pt">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286C5F"/>
    <w:multiLevelType w:val="hybridMultilevel"/>
    <w:tmpl w:val="A4D85A2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212AB0"/>
    <w:multiLevelType w:val="hybridMultilevel"/>
    <w:tmpl w:val="ACDE42A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1D0630"/>
    <w:multiLevelType w:val="hybridMultilevel"/>
    <w:tmpl w:val="12A46D80"/>
    <w:lvl w:ilvl="0" w:tplc="0409001B">
      <w:start w:val="1"/>
      <w:numFmt w:val="low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 w15:restartNumberingAfterBreak="0">
    <w:nsid w:val="41EC2A68"/>
    <w:multiLevelType w:val="hybridMultilevel"/>
    <w:tmpl w:val="0D8E4E90"/>
    <w:lvl w:ilvl="0" w:tplc="04090019">
      <w:start w:val="1"/>
      <w:numFmt w:val="lowerLetter"/>
      <w:lvlText w:val="%1."/>
      <w:lvlJc w:val="left"/>
      <w:pPr>
        <w:ind w:left="216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4D1C790D"/>
    <w:multiLevelType w:val="hybridMultilevel"/>
    <w:tmpl w:val="FAD8B37E"/>
    <w:lvl w:ilvl="0" w:tplc="EE6C4946">
      <w:start w:val="1"/>
      <w:numFmt w:val="bullet"/>
      <w:lvlText w:val=""/>
      <w:lvlJc w:val="left"/>
      <w:pPr>
        <w:ind w:left="1440" w:hanging="360"/>
      </w:pPr>
      <w:rPr>
        <w:rFonts w:ascii="Symbol" w:hAnsi="Symbol" w:hint="default"/>
      </w:rPr>
    </w:lvl>
    <w:lvl w:ilvl="1" w:tplc="840C64B8">
      <w:start w:val="1"/>
      <w:numFmt w:val="bullet"/>
      <w:pStyle w:val="myBulletedList1"/>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031009"/>
    <w:multiLevelType w:val="hybridMultilevel"/>
    <w:tmpl w:val="3CF4E88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0F">
      <w:start w:val="1"/>
      <w:numFmt w:val="decimal"/>
      <w:lvlText w:val="%3."/>
      <w:lvlJc w:val="left"/>
      <w:pPr>
        <w:ind w:left="1260" w:hanging="180"/>
      </w:pPr>
    </w:lvl>
    <w:lvl w:ilvl="3" w:tplc="04090019">
      <w:start w:val="1"/>
      <w:numFmt w:val="lowerLetter"/>
      <w:lvlText w:val="%4."/>
      <w:lvlJc w:val="left"/>
      <w:pPr>
        <w:ind w:left="2160" w:hanging="360"/>
      </w:pPr>
    </w:lvl>
    <w:lvl w:ilvl="4" w:tplc="04090019">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711536F"/>
    <w:multiLevelType w:val="hybridMultilevel"/>
    <w:tmpl w:val="313882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5C373A"/>
    <w:multiLevelType w:val="multilevel"/>
    <w:tmpl w:val="98380500"/>
    <w:lvl w:ilvl="0">
      <w:start w:val="1"/>
      <w:numFmt w:val="bullet"/>
      <w:lvlText w:val=""/>
      <w:lvlJc w:val="left"/>
      <w:pPr>
        <w:ind w:left="1080" w:hanging="720"/>
      </w:pPr>
      <w:rPr>
        <w:rFonts w:ascii="Symbol" w:hAnsi="Symbol" w:hint="default"/>
      </w:rPr>
    </w:lvl>
    <w:lvl w:ilvl="1">
      <w:start w:val="1"/>
      <w:numFmt w:val="upperLetter"/>
      <w:lvlText w:val="%2."/>
      <w:lvlJc w:val="left"/>
      <w:pPr>
        <w:ind w:left="1440" w:hanging="360"/>
      </w:pPr>
      <w:rPr>
        <w:rFonts w:hint="default"/>
      </w:rPr>
    </w:lvl>
    <w:lvl w:ilvl="2">
      <w:start w:val="1"/>
      <w:numFmt w:val="decimal"/>
      <w:lvlText w:val="%3."/>
      <w:lvlJc w:val="right"/>
      <w:pPr>
        <w:ind w:left="2160" w:hanging="180"/>
      </w:pPr>
      <w:rPr>
        <w:rFonts w:hint="default"/>
      </w:rPr>
    </w:lvl>
    <w:lvl w:ilvl="3">
      <w:start w:val="1"/>
      <w:numFmt w:val="lowerLetter"/>
      <w:lvlText w:val="%4."/>
      <w:lvlJc w:val="left"/>
      <w:pPr>
        <w:ind w:left="2880" w:hanging="360"/>
      </w:pPr>
      <w:rPr>
        <w:rFonts w:hint="default"/>
      </w:rPr>
    </w:lvl>
    <w:lvl w:ilvl="4">
      <w:start w:val="1"/>
      <w:numFmt w:val="lowerRoman"/>
      <w:lvlText w:val="%5."/>
      <w:lvlJc w:val="left"/>
      <w:pPr>
        <w:ind w:left="3600" w:hanging="360"/>
      </w:pPr>
      <w:rPr>
        <w:rFonts w:hint="default"/>
      </w:rPr>
    </w:lvl>
    <w:lvl w:ilvl="5">
      <w:start w:val="1"/>
      <w:numFmt w:val="lowerLetter"/>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6A337BA3"/>
    <w:multiLevelType w:val="multilevel"/>
    <w:tmpl w:val="B642A760"/>
    <w:lvl w:ilvl="0">
      <w:start w:val="1"/>
      <w:numFmt w:val="upperRoman"/>
      <w:pStyle w:val="Heading1"/>
      <w:lvlText w:val="%1."/>
      <w:lvlJc w:val="left"/>
      <w:pPr>
        <w:ind w:left="1080" w:hanging="720"/>
      </w:pPr>
      <w:rPr>
        <w:rFonts w:hint="default"/>
        <w:b/>
        <w:bCs/>
      </w:rPr>
    </w:lvl>
    <w:lvl w:ilvl="1">
      <w:start w:val="1"/>
      <w:numFmt w:val="upperLetter"/>
      <w:pStyle w:val="Heading2"/>
      <w:lvlText w:val="%2."/>
      <w:lvlJc w:val="left"/>
      <w:pPr>
        <w:ind w:left="1440" w:hanging="360"/>
      </w:pPr>
      <w:rPr>
        <w:rFonts w:hint="default"/>
      </w:rPr>
    </w:lvl>
    <w:lvl w:ilvl="2">
      <w:start w:val="1"/>
      <w:numFmt w:val="decimal"/>
      <w:lvlText w:val="%3."/>
      <w:lvlJc w:val="right"/>
      <w:pPr>
        <w:ind w:left="2160" w:hanging="180"/>
      </w:pPr>
      <w:rPr>
        <w:rFonts w:hint="default"/>
      </w:rPr>
    </w:lvl>
    <w:lvl w:ilvl="3">
      <w:start w:val="1"/>
      <w:numFmt w:val="lowerLetter"/>
      <w:lvlText w:val="%4."/>
      <w:lvlJc w:val="left"/>
      <w:pPr>
        <w:ind w:left="2160" w:hanging="360"/>
      </w:pPr>
      <w:rPr>
        <w:rFonts w:hint="default"/>
      </w:rPr>
    </w:lvl>
    <w:lvl w:ilvl="4">
      <w:start w:val="1"/>
      <w:numFmt w:val="lowerRoman"/>
      <w:lvlText w:val="%5."/>
      <w:lvlJc w:val="left"/>
      <w:pPr>
        <w:ind w:left="3600" w:hanging="360"/>
      </w:pPr>
      <w:rPr>
        <w:rFonts w:hint="default"/>
      </w:rPr>
    </w:lvl>
    <w:lvl w:ilvl="5">
      <w:start w:val="1"/>
      <w:numFmt w:val="lowerLetter"/>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8"/>
  </w:num>
  <w:num w:numId="2">
    <w:abstractNumId w:val="4"/>
  </w:num>
  <w:num w:numId="3">
    <w:abstractNumId w:val="7"/>
  </w:num>
  <w:num w:numId="4">
    <w:abstractNumId w:val="5"/>
  </w:num>
  <w:num w:numId="5">
    <w:abstractNumId w:val="6"/>
  </w:num>
  <w:num w:numId="6">
    <w:abstractNumId w:val="3"/>
  </w:num>
  <w:num w:numId="7">
    <w:abstractNumId w:val="2"/>
  </w:num>
  <w:num w:numId="8">
    <w:abstractNumId w:val="1"/>
  </w:num>
  <w:num w:numId="9">
    <w:abstractNumId w:val="0"/>
  </w:num>
  <w:numIdMacAtCleanup w:val="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Hayes, Lara">
    <w15:presenceInfo w15:providerId="AD" w15:userId="S::lshayes@mercy.com::881eb4a3-1c09-4c67-a6bc-a4b539aea24c"/>
  </w15:person>
  <w15:person w15:author="Michael Gomez">
    <w15:presenceInfo w15:providerId="AD" w15:userId="S::mjgomez@ads.bshsi.com::07dac8aa-d495-4a6f-92cf-b58093253982"/>
  </w15:person>
  <w15:person w15:author="Leon Prado, Luis">
    <w15:presenceInfo w15:providerId="AD" w15:userId="S::LLeonPrado@mercy.com::27c0b596-e681-4c94-a7c5-6bbf1eb576f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0FC"/>
    <w:rsid w:val="0000067C"/>
    <w:rsid w:val="0006124F"/>
    <w:rsid w:val="00094878"/>
    <w:rsid w:val="000A1650"/>
    <w:rsid w:val="000C7400"/>
    <w:rsid w:val="000D3B68"/>
    <w:rsid w:val="000F00C5"/>
    <w:rsid w:val="000F4718"/>
    <w:rsid w:val="00101F65"/>
    <w:rsid w:val="00104193"/>
    <w:rsid w:val="00110D94"/>
    <w:rsid w:val="00135134"/>
    <w:rsid w:val="00140596"/>
    <w:rsid w:val="00157138"/>
    <w:rsid w:val="0016487E"/>
    <w:rsid w:val="001677A1"/>
    <w:rsid w:val="00171FF2"/>
    <w:rsid w:val="00192DC8"/>
    <w:rsid w:val="00193D45"/>
    <w:rsid w:val="001D7C99"/>
    <w:rsid w:val="00202AB7"/>
    <w:rsid w:val="00210371"/>
    <w:rsid w:val="00256595"/>
    <w:rsid w:val="00264853"/>
    <w:rsid w:val="002749BC"/>
    <w:rsid w:val="002A3E4C"/>
    <w:rsid w:val="002B2244"/>
    <w:rsid w:val="002B318A"/>
    <w:rsid w:val="002B4C73"/>
    <w:rsid w:val="002C30A6"/>
    <w:rsid w:val="002D437B"/>
    <w:rsid w:val="00313143"/>
    <w:rsid w:val="0031499E"/>
    <w:rsid w:val="003151D2"/>
    <w:rsid w:val="0032636A"/>
    <w:rsid w:val="00355FD2"/>
    <w:rsid w:val="003712A2"/>
    <w:rsid w:val="00382AE2"/>
    <w:rsid w:val="003915B2"/>
    <w:rsid w:val="003C09D4"/>
    <w:rsid w:val="003C2910"/>
    <w:rsid w:val="003D146D"/>
    <w:rsid w:val="003F7DFC"/>
    <w:rsid w:val="00412799"/>
    <w:rsid w:val="004A0AE5"/>
    <w:rsid w:val="004D4BA5"/>
    <w:rsid w:val="004D741A"/>
    <w:rsid w:val="00522856"/>
    <w:rsid w:val="005354BE"/>
    <w:rsid w:val="00560257"/>
    <w:rsid w:val="00563269"/>
    <w:rsid w:val="005B6C25"/>
    <w:rsid w:val="005E03F6"/>
    <w:rsid w:val="005E14F3"/>
    <w:rsid w:val="005F7F3F"/>
    <w:rsid w:val="00654098"/>
    <w:rsid w:val="006668D4"/>
    <w:rsid w:val="00667C9C"/>
    <w:rsid w:val="006975C5"/>
    <w:rsid w:val="006A0837"/>
    <w:rsid w:val="006A4775"/>
    <w:rsid w:val="006C6C41"/>
    <w:rsid w:val="00760754"/>
    <w:rsid w:val="00762C83"/>
    <w:rsid w:val="00780986"/>
    <w:rsid w:val="00785D0C"/>
    <w:rsid w:val="00791FAD"/>
    <w:rsid w:val="007964E2"/>
    <w:rsid w:val="007B505F"/>
    <w:rsid w:val="008209FC"/>
    <w:rsid w:val="008210CA"/>
    <w:rsid w:val="00826721"/>
    <w:rsid w:val="008461B6"/>
    <w:rsid w:val="00864923"/>
    <w:rsid w:val="008870FC"/>
    <w:rsid w:val="008960AA"/>
    <w:rsid w:val="008A2367"/>
    <w:rsid w:val="0091093B"/>
    <w:rsid w:val="00913BC5"/>
    <w:rsid w:val="00915C66"/>
    <w:rsid w:val="00934988"/>
    <w:rsid w:val="009769D4"/>
    <w:rsid w:val="009820F2"/>
    <w:rsid w:val="00982422"/>
    <w:rsid w:val="009B46A3"/>
    <w:rsid w:val="009B6129"/>
    <w:rsid w:val="009C6377"/>
    <w:rsid w:val="009D5ED9"/>
    <w:rsid w:val="009E3623"/>
    <w:rsid w:val="009F05CD"/>
    <w:rsid w:val="00A04F06"/>
    <w:rsid w:val="00A07D2C"/>
    <w:rsid w:val="00A204EE"/>
    <w:rsid w:val="00A307B4"/>
    <w:rsid w:val="00A71D6A"/>
    <w:rsid w:val="00A726F1"/>
    <w:rsid w:val="00A95247"/>
    <w:rsid w:val="00AC607F"/>
    <w:rsid w:val="00B103FD"/>
    <w:rsid w:val="00B10781"/>
    <w:rsid w:val="00B11EBF"/>
    <w:rsid w:val="00B16935"/>
    <w:rsid w:val="00B9073C"/>
    <w:rsid w:val="00BB0168"/>
    <w:rsid w:val="00BB1BE3"/>
    <w:rsid w:val="00BC3C18"/>
    <w:rsid w:val="00BD6A80"/>
    <w:rsid w:val="00BE4213"/>
    <w:rsid w:val="00C05C98"/>
    <w:rsid w:val="00CA0B3A"/>
    <w:rsid w:val="00CB00AE"/>
    <w:rsid w:val="00CD4230"/>
    <w:rsid w:val="00CF5332"/>
    <w:rsid w:val="00D14152"/>
    <w:rsid w:val="00D2007D"/>
    <w:rsid w:val="00D23230"/>
    <w:rsid w:val="00D35BF4"/>
    <w:rsid w:val="00D575C0"/>
    <w:rsid w:val="00D622CB"/>
    <w:rsid w:val="00D8718A"/>
    <w:rsid w:val="00DD0E41"/>
    <w:rsid w:val="00DF524A"/>
    <w:rsid w:val="00E06AE7"/>
    <w:rsid w:val="00E11787"/>
    <w:rsid w:val="00E119F1"/>
    <w:rsid w:val="00E471F4"/>
    <w:rsid w:val="00E66F8A"/>
    <w:rsid w:val="00EB1240"/>
    <w:rsid w:val="00EC6BDC"/>
    <w:rsid w:val="00EE71F5"/>
    <w:rsid w:val="00F3245E"/>
    <w:rsid w:val="00F60B30"/>
    <w:rsid w:val="00F64CBB"/>
    <w:rsid w:val="00FC3404"/>
    <w:rsid w:val="00FD0707"/>
    <w:rsid w:val="00FF07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22DB60"/>
  <w15:docId w15:val="{A363246F-9A69-44E7-8871-91F0DA5AF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paragraph" w:styleId="Heading1">
    <w:name w:val="heading 1"/>
    <w:basedOn w:val="Normal"/>
    <w:next w:val="Normal"/>
    <w:link w:val="Heading1Char"/>
    <w:uiPriority w:val="9"/>
    <w:qFormat/>
    <w:rsid w:val="00382AE2"/>
    <w:pPr>
      <w:keepNext/>
      <w:keepLines/>
      <w:numPr>
        <w:numId w:val="1"/>
      </w:numPr>
      <w:spacing w:before="240" w:after="0"/>
      <w:outlineLvl w:val="0"/>
    </w:pPr>
    <w:rPr>
      <w:rFonts w:ascii="Trebuchet MS" w:eastAsia="Times New Roman" w:hAnsi="Trebuchet MS"/>
      <w:color w:val="404040"/>
      <w:sz w:val="32"/>
      <w:szCs w:val="32"/>
    </w:rPr>
  </w:style>
  <w:style w:type="paragraph" w:styleId="Heading2">
    <w:name w:val="heading 2"/>
    <w:basedOn w:val="Normal"/>
    <w:next w:val="Normal"/>
    <w:link w:val="Heading2Char"/>
    <w:uiPriority w:val="9"/>
    <w:unhideWhenUsed/>
    <w:qFormat/>
    <w:rsid w:val="00654098"/>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70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70FC"/>
  </w:style>
  <w:style w:type="paragraph" w:styleId="Footer">
    <w:name w:val="footer"/>
    <w:basedOn w:val="Normal"/>
    <w:link w:val="FooterChar"/>
    <w:uiPriority w:val="99"/>
    <w:unhideWhenUsed/>
    <w:rsid w:val="008870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70FC"/>
  </w:style>
  <w:style w:type="table" w:styleId="TableGrid">
    <w:name w:val="Table Grid"/>
    <w:basedOn w:val="TableNormal"/>
    <w:uiPriority w:val="39"/>
    <w:rsid w:val="008870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8870FC"/>
    <w:rPr>
      <w:color w:val="808080"/>
    </w:rPr>
  </w:style>
  <w:style w:type="paragraph" w:styleId="ListParagraph">
    <w:name w:val="List Paragraph"/>
    <w:basedOn w:val="Normal"/>
    <w:uiPriority w:val="34"/>
    <w:qFormat/>
    <w:rsid w:val="00382AE2"/>
    <w:pPr>
      <w:ind w:left="720"/>
      <w:contextualSpacing/>
    </w:pPr>
  </w:style>
  <w:style w:type="character" w:customStyle="1" w:styleId="Heading1Char">
    <w:name w:val="Heading 1 Char"/>
    <w:link w:val="Heading1"/>
    <w:uiPriority w:val="9"/>
    <w:rsid w:val="00382AE2"/>
    <w:rPr>
      <w:rFonts w:ascii="Trebuchet MS" w:eastAsia="Times New Roman" w:hAnsi="Trebuchet MS" w:cs="Times New Roman"/>
      <w:color w:val="404040"/>
      <w:sz w:val="32"/>
      <w:szCs w:val="32"/>
    </w:rPr>
  </w:style>
  <w:style w:type="character" w:styleId="Hyperlink">
    <w:name w:val="Hyperlink"/>
    <w:uiPriority w:val="99"/>
    <w:unhideWhenUsed/>
    <w:rsid w:val="00FD0707"/>
    <w:rPr>
      <w:color w:val="0563C1"/>
      <w:u w:val="single"/>
    </w:rPr>
  </w:style>
  <w:style w:type="character" w:customStyle="1" w:styleId="Style3">
    <w:name w:val="Style3"/>
    <w:basedOn w:val="DefaultParagraphFont"/>
    <w:uiPriority w:val="1"/>
    <w:rsid w:val="00256595"/>
    <w:rPr>
      <w:rFonts w:ascii="Arial" w:hAnsi="Arial"/>
      <w:sz w:val="28"/>
    </w:rPr>
  </w:style>
  <w:style w:type="character" w:customStyle="1" w:styleId="Style1">
    <w:name w:val="Style1"/>
    <w:basedOn w:val="DefaultParagraphFont"/>
    <w:uiPriority w:val="1"/>
    <w:rsid w:val="00256595"/>
    <w:rPr>
      <w:rFonts w:ascii="Arial" w:hAnsi="Arial"/>
      <w:sz w:val="22"/>
    </w:rPr>
  </w:style>
  <w:style w:type="character" w:customStyle="1" w:styleId="Style5">
    <w:name w:val="Style5"/>
    <w:basedOn w:val="DefaultParagraphFont"/>
    <w:uiPriority w:val="1"/>
    <w:rsid w:val="00256595"/>
    <w:rPr>
      <w:rFonts w:ascii="Arial" w:hAnsi="Arial"/>
      <w:sz w:val="22"/>
    </w:rPr>
  </w:style>
  <w:style w:type="paragraph" w:styleId="BodyText">
    <w:name w:val="Body Text"/>
    <w:aliases w:val="body text,bt"/>
    <w:basedOn w:val="Normal"/>
    <w:link w:val="BodyTextChar"/>
    <w:rsid w:val="00313143"/>
    <w:pPr>
      <w:widowControl w:val="0"/>
      <w:spacing w:before="120" w:after="120" w:line="240" w:lineRule="auto"/>
    </w:pPr>
    <w:rPr>
      <w:rFonts w:ascii="Arial" w:eastAsia="Times New Roman" w:hAnsi="Arial"/>
      <w:b/>
      <w:bCs/>
      <w:sz w:val="20"/>
      <w:szCs w:val="20"/>
    </w:rPr>
  </w:style>
  <w:style w:type="character" w:customStyle="1" w:styleId="BodyTextChar">
    <w:name w:val="Body Text Char"/>
    <w:aliases w:val="body text Char,bt Char"/>
    <w:basedOn w:val="DefaultParagraphFont"/>
    <w:link w:val="BodyText"/>
    <w:rsid w:val="00313143"/>
    <w:rPr>
      <w:rFonts w:ascii="Arial" w:eastAsia="Times New Roman" w:hAnsi="Arial"/>
      <w:b/>
      <w:bCs/>
    </w:rPr>
  </w:style>
  <w:style w:type="character" w:customStyle="1" w:styleId="UnresolvedMention1">
    <w:name w:val="Unresolved Mention1"/>
    <w:basedOn w:val="DefaultParagraphFont"/>
    <w:uiPriority w:val="99"/>
    <w:semiHidden/>
    <w:unhideWhenUsed/>
    <w:rsid w:val="008210CA"/>
    <w:rPr>
      <w:color w:val="605E5C"/>
      <w:shd w:val="clear" w:color="auto" w:fill="E1DFDD"/>
    </w:rPr>
  </w:style>
  <w:style w:type="paragraph" w:styleId="BalloonText">
    <w:name w:val="Balloon Text"/>
    <w:basedOn w:val="Normal"/>
    <w:link w:val="BalloonTextChar"/>
    <w:uiPriority w:val="99"/>
    <w:semiHidden/>
    <w:unhideWhenUsed/>
    <w:rsid w:val="000F47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4718"/>
    <w:rPr>
      <w:rFonts w:ascii="Tahoma" w:hAnsi="Tahoma" w:cs="Tahoma"/>
      <w:sz w:val="16"/>
      <w:szCs w:val="16"/>
    </w:rPr>
  </w:style>
  <w:style w:type="character" w:customStyle="1" w:styleId="Heading2Char">
    <w:name w:val="Heading 2 Char"/>
    <w:basedOn w:val="DefaultParagraphFont"/>
    <w:link w:val="Heading2"/>
    <w:uiPriority w:val="9"/>
    <w:semiHidden/>
    <w:rsid w:val="00654098"/>
    <w:rPr>
      <w:rFonts w:asciiTheme="majorHAnsi" w:eastAsiaTheme="majorEastAsia" w:hAnsiTheme="majorHAnsi" w:cstheme="majorBidi"/>
      <w:color w:val="2E74B5" w:themeColor="accent1" w:themeShade="BF"/>
      <w:sz w:val="26"/>
      <w:szCs w:val="26"/>
    </w:rPr>
  </w:style>
  <w:style w:type="paragraph" w:customStyle="1" w:styleId="myBulletedList1">
    <w:name w:val="myBulletedList1"/>
    <w:basedOn w:val="Normal"/>
    <w:link w:val="myBulletedList1Char"/>
    <w:autoRedefine/>
    <w:qFormat/>
    <w:rsid w:val="00654098"/>
    <w:pPr>
      <w:numPr>
        <w:ilvl w:val="1"/>
        <w:numId w:val="2"/>
      </w:numPr>
      <w:spacing w:before="120" w:after="120"/>
    </w:pPr>
    <w:rPr>
      <w:rFonts w:ascii="Arial" w:hAnsi="Arial" w:cs="Arial"/>
    </w:rPr>
  </w:style>
  <w:style w:type="character" w:customStyle="1" w:styleId="myBulletedList1Char">
    <w:name w:val="myBulletedList1 Char"/>
    <w:basedOn w:val="DefaultParagraphFont"/>
    <w:link w:val="myBulletedList1"/>
    <w:rsid w:val="00654098"/>
    <w:rPr>
      <w:rFonts w:ascii="Arial" w:hAnsi="Arial" w:cs="Arial"/>
      <w:sz w:val="22"/>
      <w:szCs w:val="22"/>
    </w:rPr>
  </w:style>
  <w:style w:type="character" w:styleId="CommentReference">
    <w:name w:val="annotation reference"/>
    <w:basedOn w:val="DefaultParagraphFont"/>
    <w:uiPriority w:val="99"/>
    <w:semiHidden/>
    <w:unhideWhenUsed/>
    <w:rsid w:val="00B9073C"/>
    <w:rPr>
      <w:sz w:val="16"/>
      <w:szCs w:val="16"/>
    </w:rPr>
  </w:style>
  <w:style w:type="paragraph" w:styleId="CommentText">
    <w:name w:val="annotation text"/>
    <w:basedOn w:val="Normal"/>
    <w:link w:val="CommentTextChar"/>
    <w:uiPriority w:val="99"/>
    <w:semiHidden/>
    <w:unhideWhenUsed/>
    <w:rsid w:val="00B9073C"/>
    <w:pPr>
      <w:spacing w:line="240" w:lineRule="auto"/>
    </w:pPr>
    <w:rPr>
      <w:sz w:val="20"/>
      <w:szCs w:val="20"/>
    </w:rPr>
  </w:style>
  <w:style w:type="character" w:customStyle="1" w:styleId="CommentTextChar">
    <w:name w:val="Comment Text Char"/>
    <w:basedOn w:val="DefaultParagraphFont"/>
    <w:link w:val="CommentText"/>
    <w:uiPriority w:val="99"/>
    <w:semiHidden/>
    <w:rsid w:val="00B9073C"/>
  </w:style>
  <w:style w:type="paragraph" w:styleId="CommentSubject">
    <w:name w:val="annotation subject"/>
    <w:basedOn w:val="CommentText"/>
    <w:next w:val="CommentText"/>
    <w:link w:val="CommentSubjectChar"/>
    <w:uiPriority w:val="99"/>
    <w:semiHidden/>
    <w:unhideWhenUsed/>
    <w:rsid w:val="00B9073C"/>
    <w:rPr>
      <w:b/>
      <w:bCs/>
    </w:rPr>
  </w:style>
  <w:style w:type="character" w:customStyle="1" w:styleId="CommentSubjectChar">
    <w:name w:val="Comment Subject Char"/>
    <w:basedOn w:val="CommentTextChar"/>
    <w:link w:val="CommentSubject"/>
    <w:uiPriority w:val="99"/>
    <w:semiHidden/>
    <w:rsid w:val="00B9073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glossaryDocument" Target="glossary/document.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124265C09964AA2A7664A8331173CBB"/>
        <w:category>
          <w:name w:val="General"/>
          <w:gallery w:val="placeholder"/>
        </w:category>
        <w:types>
          <w:type w:val="bbPlcHdr"/>
        </w:types>
        <w:behaviors>
          <w:behavior w:val="content"/>
        </w:behaviors>
        <w:guid w:val="{34976D7B-6743-42E4-AD8D-E5934FFDAD35}"/>
      </w:docPartPr>
      <w:docPartBody>
        <w:p w:rsidR="00711331" w:rsidRDefault="00CA2C9A" w:rsidP="00CA2C9A">
          <w:pPr>
            <w:pStyle w:val="6124265C09964AA2A7664A8331173CBB"/>
          </w:pPr>
          <w:r w:rsidRPr="00744F7C">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C9A"/>
    <w:rsid w:val="001206C5"/>
    <w:rsid w:val="00414E9C"/>
    <w:rsid w:val="005B77FD"/>
    <w:rsid w:val="00711331"/>
    <w:rsid w:val="00CA2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CA2C9A"/>
    <w:rPr>
      <w:color w:val="808080"/>
    </w:rPr>
  </w:style>
  <w:style w:type="paragraph" w:customStyle="1" w:styleId="6124265C09964AA2A7664A8331173CBB">
    <w:name w:val="6124265C09964AA2A7664A8331173CBB"/>
    <w:rsid w:val="00CA2C9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5FB4A6-317E-43B7-9760-A2AFF6E198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2170</Words>
  <Characters>12374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Converge Point</Company>
  <LinksUpToDate>false</LinksUpToDate>
  <CharactersWithSpaces>14515</CharactersWithSpaces>
  <SharedDoc>false</SharedDoc>
  <HLinks>
    <vt:vector size="12" baseType="variant">
      <vt:variant>
        <vt:i4>4653086</vt:i4>
      </vt:variant>
      <vt:variant>
        <vt:i4>3</vt:i4>
      </vt:variant>
      <vt:variant>
        <vt:i4>0</vt:i4>
      </vt:variant>
      <vt:variant>
        <vt:i4>5</vt:i4>
      </vt:variant>
      <vt:variant>
        <vt:lpwstr>http://www.convergepoint.com/</vt:lpwstr>
      </vt:variant>
      <vt:variant>
        <vt:lpwstr/>
      </vt:variant>
      <vt:variant>
        <vt:i4>4653086</vt:i4>
      </vt:variant>
      <vt:variant>
        <vt:i4>0</vt:i4>
      </vt:variant>
      <vt:variant>
        <vt:i4>0</vt:i4>
      </vt:variant>
      <vt:variant>
        <vt:i4>5</vt:i4>
      </vt:variant>
      <vt:variant>
        <vt:lpwstr>http://www.convergepoint.com/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Aju Koshy</dc:creator>
  <cp:lastModifiedBy>Leon Prado, Luis</cp:lastModifiedBy>
  <cp:revision>2</cp:revision>
  <cp:lastPrinted>2019-10-07T12:56:00Z</cp:lastPrinted>
  <dcterms:created xsi:type="dcterms:W3CDTF">2021-11-17T14:59:00Z</dcterms:created>
  <dcterms:modified xsi:type="dcterms:W3CDTF">2021-11-17T14:59:00Z</dcterms:modified>
</cp:coreProperties>
</file>